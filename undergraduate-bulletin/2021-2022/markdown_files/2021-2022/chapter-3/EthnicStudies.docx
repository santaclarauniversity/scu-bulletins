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Ethnic Studies </w:t>
      </w:r>
      <w:r w:rsidDel="00000000" w:rsidR="00000000" w:rsidRPr="00000000">
        <w:rPr>
          <w:rtl w:val="0"/>
        </w:rPr>
        <w:t xml:space="preserve">Department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w:t>
      </w:r>
      <w:r w:rsidDel="00000000" w:rsidR="00000000" w:rsidRPr="00000000">
        <w:rPr>
          <w:rtl w:val="0"/>
        </w:rPr>
        <w:t xml:space="preserve">phen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Fugita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w:t>
      </w:r>
      <w:r w:rsidDel="00000000" w:rsidR="00000000" w:rsidRPr="00000000">
        <w:rPr>
          <w:rtl w:val="0"/>
        </w:rPr>
        <w:t xml:space="preserve"> James S. Lai, Anna Sampaio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Anthony Q. Hazard Jr., Sakina Hughes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Jesica</w:t>
      </w:r>
      <w:r w:rsidDel="00000000" w:rsidR="00000000" w:rsidRPr="00000000">
        <w:rPr>
          <w:rtl w:val="0"/>
        </w:rPr>
        <w:t xml:space="preserve"> Fernández</w:t>
      </w:r>
    </w:p>
    <w:p w:rsidR="00000000" w:rsidDel="00000000" w:rsidP="00000000" w:rsidRDefault="00000000" w:rsidRPr="00000000" w14:paraId="00000006">
      <w:pPr>
        <w:rPr/>
      </w:pPr>
      <w:r w:rsidDel="00000000" w:rsidR="00000000" w:rsidRPr="00000000">
        <w:rPr>
          <w:rtl w:val="0"/>
        </w:rPr>
        <w:t xml:space="preserve">Senior Lecturer: Aparajita Nanda, (by courtesy) Department Chair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Allia Griffin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Ethnic studies is a compelling and dynamic discipline devoted to the critical examination of race, ethnicity, gender, sexuality, class, and intersecting modes of inequality particularly as manifest in the experiences of historically marginalized populations. In the pursuit of social justice, it challenges dominant views of racial and ethnic groups that lead to inequalities while building on the critical studies of racialization and resistance with research and courses across a broad field including education, economic development, identity and empowerment, immigration, labor and employment, media, music, and popular culture, multiracial communities, sovereignty, transnational networks, voting rights, and political representation. Ethnic studies focuses on the roles and experiences of historically marginalized racial and ethnic populations with particular attention paid to African Americans/Blacks, </w:t>
      </w:r>
      <w:r w:rsidDel="00000000" w:rsidR="00000000" w:rsidRPr="00000000">
        <w:rPr>
          <w:rtl w:val="0"/>
        </w:rPr>
        <w:t xml:space="preserve">American Indian/Indigenous/Native Americans,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Asian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Pacific Islander, and South Asian Americans, Chicanas/os/xs and Latin</w:t>
      </w:r>
      <w:r w:rsidDel="00000000" w:rsidR="00000000" w:rsidRPr="00000000">
        <w:rPr>
          <w:rtl w:val="0"/>
        </w:rPr>
        <w:t xml:space="preserve">as/os/xs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Mid</w:t>
      </w:r>
      <w:r w:rsidDel="00000000" w:rsidR="00000000" w:rsidRPr="00000000">
        <w:rPr>
          <w:rtl w:val="0"/>
        </w:rPr>
        <w:t xml:space="preserve">dle Eastern and North Africans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within the framework of the United States and within transnational networks. Coursework also emphasizes the comparative interaction between various racial/ethnic groups and cross-national approaches to their histories, cultural productions, and socioeconomic and political experiences.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an academic department, Ethnic Studies fosters intersectional and interdisciplinary inquiry. The faculty comprise a community of experts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critical racial and ethnic studies, while serving as teachers, mentors, and role models for undergraduate students. The Ethnic Studies Department strives to make connections between University learning, racial and ethnic communities, and social change, and encourages a reflective engagement with society and a commitment to fashioning a more e</w:t>
      </w:r>
      <w:r w:rsidDel="00000000" w:rsidR="00000000" w:rsidRPr="00000000">
        <w:rPr>
          <w:rtl w:val="0"/>
        </w:rPr>
        <w:t xml:space="preserve">quitable,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humane, and just world. The Ethnic Studies Department serves as a resource for students, faculty, and staff across the University who are interested in examining race and ethnicity and its intersections with multiple modes of inequality including class, gender, citizenship, and nationality.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offers students the option to complete a major in ethnic studies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or a minor in ethnic studies, African American </w:t>
      </w:r>
      <w:r w:rsidDel="00000000" w:rsidR="00000000" w:rsidRPr="00000000">
        <w:rPr>
          <w:rtl w:val="0"/>
        </w:rPr>
        <w:t xml:space="preserve">studies, Asian American Studies, or Latina/o/x Studies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major provides students with advanced and concentrated training in racial and ethnic studies with coursework clustered in the upper division around six themes: Community Engagement and Social Movements; Race, Law, Politics, and Policy; Intersectionality and Hybridity; Inequality and Education; Immigration, Transnationalism, and Globalization; and Social and Cultural Analysis. Both the stand alone major and </w:t>
      </w:r>
      <w:r w:rsidDel="00000000" w:rsidR="00000000" w:rsidRPr="00000000">
        <w:rPr>
          <w:rtl w:val="0"/>
        </w:rPr>
        <w:t xml:space="preserve">three minors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enhance a student’s employment opportunities in business, community service work, education, law, medicine, social work, politics, and government and do important work in establishing a foundation for students to </w:t>
      </w:r>
      <w:r w:rsidDel="00000000" w:rsidR="00000000" w:rsidRPr="00000000">
        <w:rPr>
          <w:rtl w:val="0"/>
        </w:rPr>
        <w:t xml:space="preserve">pursue racial and ethnic justice after graduation.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those considering graduate school, the majors provide a foundation for graduate studies particularly for those who seek to become university professors and researchers with a specialization in a variety of issues and policies impacting racial and ethnic communities.</w:t>
      </w:r>
    </w:p>
    <w:bookmarkStart w:colFirst="0" w:colLast="0" w:name="30j0zll" w:id="1"/>
    <w:bookmarkEnd w:id="1"/>
    <w:p w:rsidR="00000000" w:rsidDel="00000000" w:rsidP="00000000" w:rsidRDefault="00000000" w:rsidRPr="00000000" w14:paraId="0000000B">
      <w:pPr>
        <w:pStyle w:val="Heading2"/>
        <w:rPr/>
      </w:pPr>
      <w:r w:rsidDel="00000000" w:rsidR="00000000" w:rsidRPr="00000000">
        <w:rPr>
          <w:rtl w:val="0"/>
        </w:rPr>
        <w:t xml:space="preserve">Requirements for the Major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students pursuing the major in ethnic studies must complete the following requirements: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5</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ETHN 10, 20, 30, 40, 80</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following breadth electives: ANTH 86, 90; DANC 62; ENGL 35, 35G, 36, 37, 38, 39, 69; ETHN 11, 12, 21, 22, 25, 35, 36, 41, 50, 51, 55</w:t>
      </w:r>
      <w:r w:rsidDel="00000000" w:rsidR="00000000" w:rsidRPr="00000000">
        <w:rPr>
          <w:rtl w:val="0"/>
        </w:rPr>
        <w:t xml:space="preserve">, 59, 60,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65, 69, 70, 75, 81, 90, 95, 96; MUSC 20; RSOC 91; THTR 14, 65</w:t>
      </w:r>
    </w:p>
    <w:p w:rsidR="00000000" w:rsidDel="00000000" w:rsidP="00000000" w:rsidRDefault="00000000" w:rsidRPr="00000000" w14:paraId="00000010">
      <w:pPr>
        <w:numPr>
          <w:ilvl w:val="0"/>
          <w:numId w:val="4"/>
        </w:numPr>
        <w:ind w:left="480" w:hanging="480"/>
        <w:rPr/>
      </w:pPr>
      <w:r w:rsidDel="00000000" w:rsidR="00000000" w:rsidRPr="00000000">
        <w:rPr>
          <w:rtl w:val="0"/>
        </w:rPr>
        <w:t xml:space="preserve">Six upper-division courses selected from at least four of the following six categories:</w:t>
      </w:r>
    </w:p>
    <w:p w:rsidR="00000000" w:rsidDel="00000000" w:rsidP="00000000" w:rsidRDefault="00000000" w:rsidRPr="00000000" w14:paraId="0000001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Community Engagement and Social Movements (ETHN 112, 122, 123, 125,132, 133, 142, 149, 153, 160, 163, 166,171, 196)</w:t>
      </w:r>
    </w:p>
    <w:p w:rsidR="00000000" w:rsidDel="00000000" w:rsidP="00000000" w:rsidRDefault="00000000" w:rsidRPr="00000000" w14:paraId="0000001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Race, Law, Politics and Policy (ETHN 120, 126, 127, 149, 153, 155,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w:t>
      </w:r>
      <w:r w:rsidDel="00000000" w:rsidR="00000000" w:rsidRPr="00000000">
        <w:rPr>
          <w:rtl w:val="0"/>
        </w:rPr>
        <w:t xml:space="preserve">180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Intersectionality and Hybridity (ETHN 100, 121, 129, 141, 151, 152, 154, 157, 163, 167, 169, 196)</w:t>
      </w:r>
    </w:p>
    <w:p w:rsidR="00000000" w:rsidDel="00000000" w:rsidP="00000000" w:rsidRDefault="00000000" w:rsidRPr="00000000" w14:paraId="000000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Inequality and Education (ETHN 150, 157, 161, 167, </w:t>
      </w:r>
      <w:r w:rsidDel="00000000" w:rsidR="00000000" w:rsidRPr="00000000">
        <w:rPr>
          <w:rtl w:val="0"/>
        </w:rPr>
        <w:t xml:space="preserve"> 174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Immigration, Transnationalism, and Globalization (ETHN 112, 120, 126, 127, 138, 170, 171, 172, 178, )</w:t>
      </w:r>
    </w:p>
    <w:p w:rsidR="00000000" w:rsidDel="00000000" w:rsidP="00000000" w:rsidRDefault="00000000" w:rsidRPr="00000000" w14:paraId="000000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and Cultural Analysis (ETHN 124, 128, 130, 131, 132, 135, 136, 137, 139, 141, 144, 145, 160, 162, 164, 166, 168, 172, 175, 196)</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No class can be used to fulfill more than one category.</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upper-division elective that may be completed within ethnic studies or from any other department or program (with the approval </w:t>
      </w:r>
      <w:r w:rsidDel="00000000" w:rsidR="00000000" w:rsidRPr="00000000">
        <w:rPr>
          <w:rtl w:val="0"/>
        </w:rPr>
        <w:t xml:space="preserve">of the department chair)</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upper-division seminar in theory and methods (ETHN 165 or 195)</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capstone project fulfilled through one of two options: (1) completion of ETHN 198</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(2) a research project completed in an upper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ethnic studies seminar. In the first option, students will complete an applied research project through ETHN 198 that typically encompasses a community internship along with a weekly essay and final paper. In the second option, students will complete a research project that typically entails intensive reading and writing and the execution of a research design or some equivalent project. The capstone provides opportunities for students to apply their understanding of methodology and specific methods learned in ETHN 165 or 195 to a project explicitly centered around critical racial and ethnic studies.</w:t>
      </w:r>
    </w:p>
    <w:bookmarkStart w:colFirst="0" w:colLast="0" w:name="1fob9te" w:id="2"/>
    <w:bookmarkEnd w:id="2"/>
    <w:p w:rsidR="00000000" w:rsidDel="00000000" w:rsidP="00000000" w:rsidRDefault="00000000" w:rsidRPr="00000000" w14:paraId="0000001B">
      <w:pPr>
        <w:pStyle w:val="Heading2"/>
        <w:rPr/>
      </w:pPr>
      <w:r w:rsidDel="00000000" w:rsidR="00000000" w:rsidRPr="00000000">
        <w:rPr>
          <w:rtl w:val="0"/>
        </w:rPr>
        <w:t xml:space="preserve">Requirements for the Ethnic Studies Minor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ethnic studies: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ETHN 5</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ETHN 10, 20, 30, 40, 80</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Four upper-division courses in </w:t>
      </w:r>
      <w:r w:rsidDel="00000000" w:rsidR="00000000" w:rsidRPr="00000000">
        <w:rPr>
          <w:rtl w:val="0"/>
        </w:rPr>
        <w:t xml:space="preserve">ethnic studies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For course descriptions, see the listings of the relevant departments. Students should consult with the Ethnic Studies Department Chair to determine the applicability of courses taken at other institutions or in study abroad programs. </w:t>
      </w:r>
    </w:p>
    <w:bookmarkStart w:colFirst="0" w:colLast="0" w:name="kix.jh3u1ggybnrw" w:id="3"/>
    <w:bookmarkEnd w:id="3"/>
    <w:p w:rsidR="00000000" w:rsidDel="00000000" w:rsidP="00000000" w:rsidRDefault="00000000" w:rsidRPr="00000000" w14:paraId="00000021">
      <w:pPr>
        <w:pStyle w:val="Heading2"/>
        <w:rPr/>
      </w:pPr>
      <w:bookmarkStart w:colFirst="0" w:colLast="0" w:name="_pu2keg4y9mt" w:id="4"/>
      <w:bookmarkEnd w:id="4"/>
      <w:r w:rsidDel="00000000" w:rsidR="00000000" w:rsidRPr="00000000">
        <w:rPr>
          <w:rtl w:val="0"/>
        </w:rPr>
        <w:t xml:space="preserve">Requirements for the African American Studies Minor</w:t>
      </w:r>
    </w:p>
    <w:p w:rsidR="00000000" w:rsidDel="00000000" w:rsidP="00000000" w:rsidRDefault="00000000" w:rsidRPr="00000000" w14:paraId="00000022">
      <w:pPr>
        <w:spacing w:after="180" w:before="180" w:lineRule="auto"/>
        <w:rPr/>
      </w:pPr>
      <w:r w:rsidDel="00000000" w:rsidR="00000000" w:rsidRPr="00000000">
        <w:rPr>
          <w:rtl w:val="0"/>
        </w:rPr>
        <w:t xml:space="preserve">Students must fulfill the following requirements for a minor in African American Studies:</w:t>
      </w:r>
    </w:p>
    <w:p w:rsidR="00000000" w:rsidDel="00000000" w:rsidP="00000000" w:rsidRDefault="00000000" w:rsidRPr="00000000" w14:paraId="00000023">
      <w:pPr>
        <w:numPr>
          <w:ilvl w:val="0"/>
          <w:numId w:val="2"/>
        </w:numPr>
        <w:spacing w:after="36" w:before="36" w:lineRule="auto"/>
        <w:ind w:left="480"/>
      </w:pPr>
      <w:r w:rsidDel="00000000" w:rsidR="00000000" w:rsidRPr="00000000">
        <w:rPr>
          <w:rtl w:val="0"/>
        </w:rPr>
        <w:t xml:space="preserve">Two courses from: ETHN 30,  35, 36,  95</w:t>
      </w:r>
    </w:p>
    <w:p w:rsidR="00000000" w:rsidDel="00000000" w:rsidP="00000000" w:rsidRDefault="00000000" w:rsidRPr="00000000" w14:paraId="00000024">
      <w:pPr>
        <w:numPr>
          <w:ilvl w:val="0"/>
          <w:numId w:val="2"/>
        </w:numPr>
        <w:spacing w:after="36" w:before="36" w:lineRule="auto"/>
        <w:ind w:left="480"/>
      </w:pPr>
      <w:r w:rsidDel="00000000" w:rsidR="00000000" w:rsidRPr="00000000">
        <w:rPr>
          <w:rtl w:val="0"/>
        </w:rPr>
        <w:t xml:space="preserve">One course from: ETHN 5, 55, 59, 60, 65, 69, 70, 96</w:t>
      </w:r>
    </w:p>
    <w:p w:rsidR="00000000" w:rsidDel="00000000" w:rsidP="00000000" w:rsidRDefault="00000000" w:rsidRPr="00000000" w14:paraId="00000025">
      <w:pPr>
        <w:numPr>
          <w:ilvl w:val="0"/>
          <w:numId w:val="2"/>
        </w:numPr>
        <w:spacing w:after="36" w:before="36" w:lineRule="auto"/>
        <w:ind w:left="480"/>
      </w:pPr>
      <w:r w:rsidDel="00000000" w:rsidR="00000000" w:rsidRPr="00000000">
        <w:rPr>
          <w:rtl w:val="0"/>
        </w:rPr>
        <w:t xml:space="preserve">Four upper-division courses as follows:</w:t>
      </w:r>
    </w:p>
    <w:p w:rsidR="00000000" w:rsidDel="00000000" w:rsidP="00000000" w:rsidRDefault="00000000" w:rsidRPr="00000000" w14:paraId="00000026">
      <w:pPr>
        <w:numPr>
          <w:ilvl w:val="0"/>
          <w:numId w:val="3"/>
        </w:numPr>
        <w:spacing w:after="0" w:afterAutospacing="0" w:before="36" w:lineRule="auto"/>
        <w:ind w:left="720" w:hanging="360"/>
      </w:pPr>
      <w:r w:rsidDel="00000000" w:rsidR="00000000" w:rsidRPr="00000000">
        <w:rPr>
          <w:rtl w:val="0"/>
        </w:rPr>
        <w:t xml:space="preserve">Two courses from: ETHN 130, 131,  132, 133, 135, 136, 137, 138, 148, 149, 172, 175, 178.</w:t>
      </w:r>
    </w:p>
    <w:p w:rsidR="00000000" w:rsidDel="00000000" w:rsidP="00000000" w:rsidRDefault="00000000" w:rsidRPr="00000000" w14:paraId="00000027">
      <w:pPr>
        <w:numPr>
          <w:ilvl w:val="0"/>
          <w:numId w:val="3"/>
        </w:numPr>
        <w:spacing w:after="36" w:before="0" w:beforeAutospacing="0" w:lineRule="auto"/>
        <w:ind w:left="720" w:hanging="360"/>
      </w:pPr>
      <w:r w:rsidDel="00000000" w:rsidR="00000000" w:rsidRPr="00000000">
        <w:rPr>
          <w:rtl w:val="0"/>
        </w:rPr>
        <w:t xml:space="preserve">One course from: ETHN 100, 127, 150, 151, 152, 153, 154, 155, 157, 158, 159, 160, 161, 162, 163, 164, 166, 167, 168, 170, 171, 172,  174, 178, 180, 184, 185, 187, 188.</w:t>
      </w:r>
    </w:p>
    <w:p w:rsidR="00000000" w:rsidDel="00000000" w:rsidP="00000000" w:rsidRDefault="00000000" w:rsidRPr="00000000" w14:paraId="00000028">
      <w:pPr>
        <w:numPr>
          <w:ilvl w:val="0"/>
          <w:numId w:val="2"/>
        </w:numPr>
        <w:spacing w:after="36" w:before="36" w:lineRule="auto"/>
        <w:ind w:left="480"/>
      </w:pPr>
      <w:r w:rsidDel="00000000" w:rsidR="00000000" w:rsidRPr="00000000">
        <w:rPr>
          <w:u w:val="single"/>
          <w:rtl w:val="0"/>
        </w:rPr>
        <w:t xml:space="preserve">Service-Learning Requirement</w:t>
      </w:r>
      <w:r w:rsidDel="00000000" w:rsidR="00000000" w:rsidRPr="00000000">
        <w:rPr>
          <w:rtl w:val="0"/>
        </w:rPr>
        <w:t xml:space="preserve">: A service-learning course, internship experience, or other equivalent work directly engaged with</w:t>
      </w:r>
      <w:del w:author="" w:id="0">
        <w:r w:rsidDel="00000000" w:rsidR="00000000" w:rsidRPr="00000000">
          <w:rPr>
            <w:rtl w:val="0"/>
          </w:rPr>
          <w:delText xml:space="preserve"> </w:delText>
        </w:r>
      </w:del>
      <w:r w:rsidDel="00000000" w:rsidR="00000000" w:rsidRPr="00000000">
        <w:rPr>
          <w:rtl w:val="0"/>
        </w:rPr>
        <w:t xml:space="preserve">African American/Black community or communities on or off campus (equivalent to one course with at minimum a 2-unit allocation). Examples include but are not limited to: ETHN 198 - Internship).</w:t>
      </w:r>
    </w:p>
    <w:p w:rsidR="00000000" w:rsidDel="00000000" w:rsidP="00000000" w:rsidRDefault="00000000" w:rsidRPr="00000000" w14:paraId="00000029">
      <w:pPr>
        <w:spacing w:after="180" w:before="180" w:lineRule="auto"/>
        <w:rPr/>
      </w:pPr>
      <w:r w:rsidDel="00000000" w:rsidR="00000000" w:rsidRPr="00000000">
        <w:rPr>
          <w:rtl w:val="0"/>
        </w:rPr>
        <w:t xml:space="preserve">Note: For course descriptions, see the listings of the relevant departments. Students should consult with the Ethnic Studies Department Chair to determine the applicability of courses taken at other institutions or in study abroad programs. </w:t>
      </w:r>
    </w:p>
    <w:p w:rsidR="00000000" w:rsidDel="00000000" w:rsidP="00000000" w:rsidRDefault="00000000" w:rsidRPr="00000000" w14:paraId="0000002A">
      <w:pPr>
        <w:spacing w:after="180" w:before="180" w:lineRule="auto"/>
        <w:rPr/>
      </w:pPr>
      <w:r w:rsidDel="00000000" w:rsidR="00000000" w:rsidRPr="00000000">
        <w:rPr>
          <w:u w:val="single"/>
          <w:rtl w:val="0"/>
        </w:rPr>
        <w:t xml:space="preserve">Experiential Learning</w:t>
      </w:r>
      <w:r w:rsidDel="00000000" w:rsidR="00000000" w:rsidRPr="00000000">
        <w:rPr>
          <w:rtl w:val="0"/>
        </w:rPr>
        <w:t xml:space="preserve">: Students pursuing this minor are strongly encouraged, but not required, to focus on African Americans for the experiential learning requirement in the Core Curriculum.</w:t>
      </w:r>
    </w:p>
    <w:bookmarkStart w:colFirst="0" w:colLast="0" w:name="kix.p1nx6ca3x3t9" w:id="5"/>
    <w:bookmarkEnd w:id="5"/>
    <w:p w:rsidR="00000000" w:rsidDel="00000000" w:rsidP="00000000" w:rsidRDefault="00000000" w:rsidRPr="00000000" w14:paraId="0000002B">
      <w:pPr>
        <w:pStyle w:val="Heading2"/>
        <w:rPr/>
      </w:pPr>
      <w:bookmarkStart w:colFirst="0" w:colLast="0" w:name="_aqe2uob3b17l" w:id="6"/>
      <w:bookmarkEnd w:id="6"/>
      <w:r w:rsidDel="00000000" w:rsidR="00000000" w:rsidRPr="00000000">
        <w:rPr>
          <w:rtl w:val="0"/>
        </w:rPr>
        <w:t xml:space="preserve">Requirements for the Asian American Studies Minor</w:t>
      </w:r>
    </w:p>
    <w:p w:rsidR="00000000" w:rsidDel="00000000" w:rsidP="00000000" w:rsidRDefault="00000000" w:rsidRPr="00000000" w14:paraId="0000002C">
      <w:pPr>
        <w:spacing w:after="180" w:before="180" w:lineRule="auto"/>
        <w:rPr/>
      </w:pPr>
      <w:r w:rsidDel="00000000" w:rsidR="00000000" w:rsidRPr="00000000">
        <w:rPr>
          <w:rtl w:val="0"/>
        </w:rPr>
        <w:t xml:space="preserve">Students must fulfill the following requirements for a minor in Asian American Studies:</w:t>
      </w:r>
    </w:p>
    <w:p w:rsidR="00000000" w:rsidDel="00000000" w:rsidP="00000000" w:rsidRDefault="00000000" w:rsidRPr="00000000" w14:paraId="0000002D">
      <w:pPr>
        <w:numPr>
          <w:ilvl w:val="0"/>
          <w:numId w:val="2"/>
        </w:numPr>
        <w:spacing w:after="36" w:before="36" w:lineRule="auto"/>
        <w:ind w:left="480"/>
      </w:pPr>
      <w:r w:rsidDel="00000000" w:rsidR="00000000" w:rsidRPr="00000000">
        <w:rPr>
          <w:u w:val="single"/>
          <w:rtl w:val="0"/>
        </w:rPr>
        <w:t xml:space="preserve">Two courses from</w:t>
      </w:r>
      <w:r w:rsidDel="00000000" w:rsidR="00000000" w:rsidRPr="00000000">
        <w:rPr>
          <w:rtl w:val="0"/>
        </w:rPr>
        <w:t xml:space="preserve">: ETHN 40, 41, 50, 51</w:t>
      </w:r>
    </w:p>
    <w:p w:rsidR="00000000" w:rsidDel="00000000" w:rsidP="00000000" w:rsidRDefault="00000000" w:rsidRPr="00000000" w14:paraId="0000002E">
      <w:pPr>
        <w:numPr>
          <w:ilvl w:val="0"/>
          <w:numId w:val="2"/>
        </w:numPr>
        <w:spacing w:after="36" w:before="36" w:lineRule="auto"/>
        <w:ind w:left="480"/>
        <w:rPr>
          <w:u w:val="none"/>
        </w:rPr>
      </w:pPr>
      <w:r w:rsidDel="00000000" w:rsidR="00000000" w:rsidRPr="00000000">
        <w:rPr>
          <w:u w:val="single"/>
          <w:rtl w:val="0"/>
        </w:rPr>
        <w:t xml:space="preserve">One course from</w:t>
      </w:r>
      <w:r w:rsidDel="00000000" w:rsidR="00000000" w:rsidRPr="00000000">
        <w:rPr>
          <w:rtl w:val="0"/>
        </w:rPr>
        <w:t xml:space="preserve">: ETHN 5, 55, 59, 60, 65, 69, 70,  96</w:t>
      </w:r>
    </w:p>
    <w:p w:rsidR="00000000" w:rsidDel="00000000" w:rsidP="00000000" w:rsidRDefault="00000000" w:rsidRPr="00000000" w14:paraId="0000002F">
      <w:pPr>
        <w:numPr>
          <w:ilvl w:val="0"/>
          <w:numId w:val="2"/>
        </w:numPr>
        <w:spacing w:after="36" w:before="36" w:lineRule="auto"/>
        <w:ind w:left="480"/>
      </w:pPr>
      <w:r w:rsidDel="00000000" w:rsidR="00000000" w:rsidRPr="00000000">
        <w:rPr>
          <w:rtl w:val="0"/>
        </w:rPr>
        <w:t xml:space="preserve">Four upper-division courses as follows:</w:t>
      </w:r>
    </w:p>
    <w:p w:rsidR="00000000" w:rsidDel="00000000" w:rsidP="00000000" w:rsidRDefault="00000000" w:rsidRPr="00000000" w14:paraId="00000030">
      <w:pPr>
        <w:numPr>
          <w:ilvl w:val="0"/>
          <w:numId w:val="3"/>
        </w:numPr>
        <w:spacing w:after="0" w:afterAutospacing="0" w:before="36" w:lineRule="auto"/>
        <w:ind w:left="720" w:hanging="360"/>
        <w:rPr>
          <w:u w:val="none"/>
        </w:rPr>
      </w:pPr>
      <w:r w:rsidDel="00000000" w:rsidR="00000000" w:rsidRPr="00000000">
        <w:rPr>
          <w:u w:val="single"/>
          <w:rtl w:val="0"/>
        </w:rPr>
        <w:t xml:space="preserve">Two courses from</w:t>
      </w:r>
      <w:r w:rsidDel="00000000" w:rsidR="00000000" w:rsidRPr="00000000">
        <w:rPr>
          <w:rtl w:val="0"/>
        </w:rPr>
        <w:t xml:space="preserve">: ETHN 141, 142, 144, or 145</w:t>
      </w:r>
    </w:p>
    <w:p w:rsidR="00000000" w:rsidDel="00000000" w:rsidP="00000000" w:rsidRDefault="00000000" w:rsidRPr="00000000" w14:paraId="00000031">
      <w:pPr>
        <w:numPr>
          <w:ilvl w:val="0"/>
          <w:numId w:val="3"/>
        </w:numPr>
        <w:spacing w:after="36" w:before="0" w:beforeAutospacing="0" w:lineRule="auto"/>
        <w:ind w:left="720" w:hanging="360"/>
        <w:rPr>
          <w:u w:val="none"/>
        </w:rPr>
      </w:pPr>
      <w:r w:rsidDel="00000000" w:rsidR="00000000" w:rsidRPr="00000000">
        <w:rPr>
          <w:u w:val="single"/>
          <w:rtl w:val="0"/>
        </w:rPr>
        <w:t xml:space="preserve">One course from</w:t>
      </w:r>
      <w:r w:rsidDel="00000000" w:rsidR="00000000" w:rsidRPr="00000000">
        <w:rPr>
          <w:rtl w:val="0"/>
        </w:rPr>
        <w:t xml:space="preserve">: ETHN 100, 127, 150, 151, 152, 153, 154, 155, 157, 158, 159, 160, 161, 162, 163, 164, 166, 167, 168, 170, 171, 172,  174, 178, 180, 184, 185, 187, 188.</w:t>
      </w:r>
    </w:p>
    <w:p w:rsidR="00000000" w:rsidDel="00000000" w:rsidP="00000000" w:rsidRDefault="00000000" w:rsidRPr="00000000" w14:paraId="00000032">
      <w:pPr>
        <w:numPr>
          <w:ilvl w:val="0"/>
          <w:numId w:val="2"/>
        </w:numPr>
        <w:spacing w:after="36" w:before="36" w:lineRule="auto"/>
        <w:ind w:left="480"/>
      </w:pPr>
      <w:r w:rsidDel="00000000" w:rsidR="00000000" w:rsidRPr="00000000">
        <w:rPr>
          <w:u w:val="single"/>
          <w:rtl w:val="0"/>
        </w:rPr>
        <w:t xml:space="preserve">Service-Learning Requirement</w:t>
      </w:r>
      <w:r w:rsidDel="00000000" w:rsidR="00000000" w:rsidRPr="00000000">
        <w:rPr>
          <w:rtl w:val="0"/>
        </w:rPr>
        <w:t xml:space="preserve">: A service-learning course, internship experience, or other equivalent work directly engaged with Asian American, Pacific Islander, or South Asian community or communities on or off campus (equivalent to one course with at minimum a 2-unit allocation). Examples include but are not limited to: ETHN 198 - Internship).</w:t>
      </w:r>
    </w:p>
    <w:p w:rsidR="00000000" w:rsidDel="00000000" w:rsidP="00000000" w:rsidRDefault="00000000" w:rsidRPr="00000000" w14:paraId="00000033">
      <w:pPr>
        <w:spacing w:after="180" w:before="180" w:lineRule="auto"/>
        <w:rPr/>
      </w:pPr>
      <w:r w:rsidDel="00000000" w:rsidR="00000000" w:rsidRPr="00000000">
        <w:rPr>
          <w:rtl w:val="0"/>
        </w:rPr>
        <w:t xml:space="preserve">Note: For course descriptions, see the listings of the relevant departments. Students should consult with the Ethnic Studies Department Chair to determine the applicability of courses taken at other institutions or in study abroad programs. </w:t>
      </w:r>
    </w:p>
    <w:p w:rsidR="00000000" w:rsidDel="00000000" w:rsidP="00000000" w:rsidRDefault="00000000" w:rsidRPr="00000000" w14:paraId="00000034">
      <w:pPr>
        <w:spacing w:after="180" w:before="180" w:lineRule="auto"/>
        <w:rPr/>
      </w:pPr>
      <w:r w:rsidDel="00000000" w:rsidR="00000000" w:rsidRPr="00000000">
        <w:rPr>
          <w:u w:val="single"/>
          <w:rtl w:val="0"/>
        </w:rPr>
        <w:t xml:space="preserve">Experiential Learning and Study Abroad</w:t>
      </w:r>
      <w:r w:rsidDel="00000000" w:rsidR="00000000" w:rsidRPr="00000000">
        <w:rPr>
          <w:rtl w:val="0"/>
        </w:rPr>
        <w:t xml:space="preserve">: Students pursuing this minor are strongly encouraged, but not required, to focus on Asian American, Pacific Islander, or South Asian community or communities for the experiential learning requirement in the Core Curriculum.</w:t>
      </w:r>
    </w:p>
    <w:p w:rsidR="00000000" w:rsidDel="00000000" w:rsidP="00000000" w:rsidRDefault="00000000" w:rsidRPr="00000000" w14:paraId="00000035">
      <w:pPr>
        <w:spacing w:after="180" w:before="180" w:lineRule="auto"/>
        <w:rPr/>
      </w:pPr>
      <w:r w:rsidDel="00000000" w:rsidR="00000000" w:rsidRPr="00000000">
        <w:rPr>
          <w:rtl w:val="0"/>
        </w:rPr>
      </w:r>
    </w:p>
    <w:bookmarkStart w:colFirst="0" w:colLast="0" w:name="kix.7trkd5k8n2l9" w:id="7"/>
    <w:bookmarkEnd w:id="7"/>
    <w:p w:rsidR="00000000" w:rsidDel="00000000" w:rsidP="00000000" w:rsidRDefault="00000000" w:rsidRPr="00000000" w14:paraId="00000036">
      <w:pPr>
        <w:pStyle w:val="Heading2"/>
        <w:rPr/>
      </w:pPr>
      <w:bookmarkStart w:colFirst="0" w:colLast="0" w:name="_8iewt9jzh41u" w:id="8"/>
      <w:bookmarkEnd w:id="8"/>
      <w:r w:rsidDel="00000000" w:rsidR="00000000" w:rsidRPr="00000000">
        <w:rPr>
          <w:rtl w:val="0"/>
        </w:rPr>
        <w:t xml:space="preserve">Requirements for the Latina/o/x Studies Minor</w:t>
      </w:r>
    </w:p>
    <w:p w:rsidR="00000000" w:rsidDel="00000000" w:rsidP="00000000" w:rsidRDefault="00000000" w:rsidRPr="00000000" w14:paraId="00000037">
      <w:pPr>
        <w:spacing w:after="180" w:before="180" w:lineRule="auto"/>
        <w:rPr/>
      </w:pPr>
      <w:r w:rsidDel="00000000" w:rsidR="00000000" w:rsidRPr="00000000">
        <w:rPr>
          <w:rtl w:val="0"/>
        </w:rPr>
        <w:t xml:space="preserve">Students must fulfill the following requirements for a minor in Latina/o/x Studies:</w:t>
      </w:r>
    </w:p>
    <w:p w:rsidR="00000000" w:rsidDel="00000000" w:rsidP="00000000" w:rsidRDefault="00000000" w:rsidRPr="00000000" w14:paraId="00000038">
      <w:pPr>
        <w:numPr>
          <w:ilvl w:val="0"/>
          <w:numId w:val="2"/>
        </w:numPr>
        <w:spacing w:after="36" w:before="36" w:lineRule="auto"/>
        <w:ind w:left="480"/>
      </w:pPr>
      <w:r w:rsidDel="00000000" w:rsidR="00000000" w:rsidRPr="00000000">
        <w:rPr>
          <w:rtl w:val="0"/>
        </w:rPr>
        <w:t xml:space="preserve">Two courses from: ETHN 20, 21, 22, 25, or RSOC 12</w:t>
      </w:r>
    </w:p>
    <w:p w:rsidR="00000000" w:rsidDel="00000000" w:rsidP="00000000" w:rsidRDefault="00000000" w:rsidRPr="00000000" w14:paraId="00000039">
      <w:pPr>
        <w:numPr>
          <w:ilvl w:val="0"/>
          <w:numId w:val="2"/>
        </w:numPr>
        <w:spacing w:after="36" w:before="36" w:lineRule="auto"/>
        <w:ind w:left="480"/>
      </w:pPr>
      <w:r w:rsidDel="00000000" w:rsidR="00000000" w:rsidRPr="00000000">
        <w:rPr>
          <w:rtl w:val="0"/>
        </w:rPr>
        <w:t xml:space="preserve">One course from: ETHN 5, 55, 59, 60, 65, 69, 70,  96</w:t>
      </w:r>
    </w:p>
    <w:p w:rsidR="00000000" w:rsidDel="00000000" w:rsidP="00000000" w:rsidRDefault="00000000" w:rsidRPr="00000000" w14:paraId="0000003A">
      <w:pPr>
        <w:numPr>
          <w:ilvl w:val="0"/>
          <w:numId w:val="2"/>
        </w:numPr>
        <w:spacing w:after="36" w:before="36" w:lineRule="auto"/>
        <w:ind w:left="480"/>
      </w:pPr>
      <w:r w:rsidDel="00000000" w:rsidR="00000000" w:rsidRPr="00000000">
        <w:rPr>
          <w:rtl w:val="0"/>
        </w:rPr>
        <w:t xml:space="preserve">Four upper-division courses as follows:</w:t>
      </w:r>
    </w:p>
    <w:p w:rsidR="00000000" w:rsidDel="00000000" w:rsidP="00000000" w:rsidRDefault="00000000" w:rsidRPr="00000000" w14:paraId="0000003B">
      <w:pPr>
        <w:numPr>
          <w:ilvl w:val="0"/>
          <w:numId w:val="3"/>
        </w:numPr>
        <w:spacing w:after="0" w:afterAutospacing="0" w:before="36" w:lineRule="auto"/>
        <w:ind w:left="720" w:hanging="360"/>
      </w:pPr>
      <w:r w:rsidDel="00000000" w:rsidR="00000000" w:rsidRPr="00000000">
        <w:rPr>
          <w:rtl w:val="0"/>
        </w:rPr>
        <w:t xml:space="preserve">Two courses from: ETHN 120, 120A, , 121,122, 123, 124, 125, 126, 128, 129, or 186.</w:t>
      </w:r>
    </w:p>
    <w:p w:rsidR="00000000" w:rsidDel="00000000" w:rsidP="00000000" w:rsidRDefault="00000000" w:rsidRPr="00000000" w14:paraId="0000003C">
      <w:pPr>
        <w:numPr>
          <w:ilvl w:val="0"/>
          <w:numId w:val="3"/>
        </w:numPr>
        <w:spacing w:after="36" w:before="0" w:beforeAutospacing="0" w:lineRule="auto"/>
        <w:ind w:left="720" w:hanging="360"/>
      </w:pPr>
      <w:r w:rsidDel="00000000" w:rsidR="00000000" w:rsidRPr="00000000">
        <w:rPr>
          <w:rtl w:val="0"/>
        </w:rPr>
        <w:t xml:space="preserve">One course from: ETHN 100, 127, 150, 151, 152, 153, 154, 155, 157, 158, 159, 160, 161, 162, 163, 164, 166, 167, 168, 170, 171, 172,  174, 178, 180, 184, 185, 187, or 188.</w:t>
      </w:r>
    </w:p>
    <w:p w:rsidR="00000000" w:rsidDel="00000000" w:rsidP="00000000" w:rsidRDefault="00000000" w:rsidRPr="00000000" w14:paraId="0000003D">
      <w:pPr>
        <w:numPr>
          <w:ilvl w:val="0"/>
          <w:numId w:val="2"/>
        </w:numPr>
        <w:spacing w:after="36" w:before="36" w:lineRule="auto"/>
        <w:ind w:left="480"/>
      </w:pPr>
      <w:r w:rsidDel="00000000" w:rsidR="00000000" w:rsidRPr="00000000">
        <w:rPr>
          <w:u w:val="single"/>
          <w:rtl w:val="0"/>
        </w:rPr>
        <w:t xml:space="preserve">Service-Learning Requirement</w:t>
      </w:r>
      <w:r w:rsidDel="00000000" w:rsidR="00000000" w:rsidRPr="00000000">
        <w:rPr>
          <w:rtl w:val="0"/>
        </w:rPr>
        <w:t xml:space="preserve">: A service-learning course, internship experience, or other equivalent work directly engaged with Latina/o/x community or communities on or off campus (equivalent to one course with at minimum a 2-unit allocation).  Examples include but are not limited to: ETHN 198 - Internship).</w:t>
      </w:r>
    </w:p>
    <w:p w:rsidR="00000000" w:rsidDel="00000000" w:rsidP="00000000" w:rsidRDefault="00000000" w:rsidRPr="00000000" w14:paraId="0000003E">
      <w:pPr>
        <w:spacing w:after="180" w:before="180" w:lineRule="auto"/>
        <w:rPr/>
      </w:pPr>
      <w:r w:rsidDel="00000000" w:rsidR="00000000" w:rsidRPr="00000000">
        <w:rPr>
          <w:rtl w:val="0"/>
        </w:rPr>
        <w:t xml:space="preserve">Note: For course descriptions, see the listings of the relevant departments. Students should consult with the Ethnic Studies Department Chair to determine the applicability of courses taken at other institutions or in study abroad programs. </w:t>
      </w:r>
    </w:p>
    <w:p w:rsidR="00000000" w:rsidDel="00000000" w:rsidP="00000000" w:rsidRDefault="00000000" w:rsidRPr="00000000" w14:paraId="0000003F">
      <w:pPr>
        <w:spacing w:after="180" w:before="180" w:lineRule="auto"/>
        <w:rPr/>
      </w:pPr>
      <w:r w:rsidDel="00000000" w:rsidR="00000000" w:rsidRPr="00000000">
        <w:rPr>
          <w:u w:val="single"/>
          <w:rtl w:val="0"/>
        </w:rPr>
        <w:t xml:space="preserve">Experiential Learning and Study Abroad</w:t>
      </w:r>
      <w:r w:rsidDel="00000000" w:rsidR="00000000" w:rsidRPr="00000000">
        <w:rPr>
          <w:rtl w:val="0"/>
        </w:rPr>
        <w:t xml:space="preserve">: Students pursuing this minor are strongly encouraged, but not required, to focus on Latina/o/x in the U.S. for the experiential learning requirement in the Core Curriculum.  Students are also encouraged, but not required, to participate in a study abroad program in Latin America. Courses taken in these programs may be accepted as requirements for the minor, pending approval from the Ethnic Studies department Chair.</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znysh7" w:id="9"/>
    <w:bookmarkEnd w:id="9"/>
    <w:p w:rsidR="00000000" w:rsidDel="00000000" w:rsidP="00000000" w:rsidRDefault="00000000" w:rsidRPr="00000000" w14:paraId="00000041">
      <w:pPr>
        <w:pStyle w:val="Heading2"/>
        <w:spacing w:after="180" w:before="180" w:lineRule="auto"/>
        <w:rPr/>
      </w:pPr>
      <w:bookmarkStart w:colFirst="0" w:colLast="0" w:name="_wsg93n9nycgk" w:id="10"/>
      <w:bookmarkEnd w:id="10"/>
      <w:r w:rsidDel="00000000" w:rsidR="00000000" w:rsidRPr="00000000">
        <w:rPr>
          <w:rtl w:val="0"/>
        </w:rPr>
        <w:t xml:space="preserve">Lower-Division Courses</w:t>
      </w:r>
    </w:p>
    <w:bookmarkStart w:colFirst="0" w:colLast="0" w:name="2et92p0" w:id="11"/>
    <w:bookmarkEnd w:id="11"/>
    <w:p w:rsidR="00000000" w:rsidDel="00000000" w:rsidP="00000000" w:rsidRDefault="00000000" w:rsidRPr="00000000" w14:paraId="00000042">
      <w:pPr>
        <w:pStyle w:val="Heading3"/>
        <w:rPr/>
      </w:pPr>
      <w:r w:rsidDel="00000000" w:rsidR="00000000" w:rsidRPr="00000000">
        <w:rPr>
          <w:rtl w:val="0"/>
        </w:rPr>
        <w:t xml:space="preserve">5. Introduction to the Study of Race and Ethnicity in the United States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history and contemporary manifestations of race and ethnicity in the United States, paying particular attention to how race and ethnicity are socially constructed, the intersections of race, gender, and class dynamics, and the institutionalization of racial and ethnic hierarchies. Through critical readings, class discussions, and films, students will have the opportunity to develop a solid academic foundation for understanding rac</w:t>
      </w:r>
      <w:r w:rsidDel="00000000" w:rsidR="00000000" w:rsidRPr="00000000">
        <w:rPr>
          <w:rtl w:val="0"/>
        </w:rPr>
        <w:t xml:space="preserve">ial and ethnic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diversity </w:t>
      </w:r>
      <w:r w:rsidDel="00000000" w:rsidR="00000000" w:rsidRPr="00000000">
        <w:rPr>
          <w:rtl w:val="0"/>
        </w:rPr>
        <w:t xml:space="preserve">in the United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States. (4 units)</w:t>
      </w:r>
    </w:p>
    <w:bookmarkStart w:colFirst="0" w:colLast="0" w:name="tyjcwt" w:id="12"/>
    <w:bookmarkEnd w:id="12"/>
    <w:p w:rsidR="00000000" w:rsidDel="00000000" w:rsidP="00000000" w:rsidRDefault="00000000" w:rsidRPr="00000000" w14:paraId="00000044">
      <w:pPr>
        <w:pStyle w:val="Heading3"/>
        <w:rPr/>
      </w:pPr>
      <w:r w:rsidDel="00000000" w:rsidR="00000000" w:rsidRPr="00000000">
        <w:rPr>
          <w:rtl w:val="0"/>
        </w:rPr>
        <w:t xml:space="preserve">10. Introduction to Indigenous/Native American Studies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exploration of the diverse experiences and history life of American Indians, Native Americans, and Indigenous people of the Americas. Topics include Native history, sovereignty, politics, economics, education, health, entertainment and recreation, identity, law and government, art, literature, performance, and religion. Explores key debates within Native American studies in relation to identity and identification regarding gender, sexuality, race, class, and ethnicity. (4 units)</w:t>
      </w:r>
    </w:p>
    <w:bookmarkStart w:colFirst="0" w:colLast="0" w:name="3dy6vkm" w:id="13"/>
    <w:bookmarkEnd w:id="13"/>
    <w:p w:rsidR="00000000" w:rsidDel="00000000" w:rsidP="00000000" w:rsidRDefault="00000000" w:rsidRPr="00000000" w14:paraId="00000046">
      <w:pPr>
        <w:pStyle w:val="Heading3"/>
        <w:rPr/>
      </w:pPr>
      <w:r w:rsidDel="00000000" w:rsidR="00000000" w:rsidRPr="00000000">
        <w:rPr>
          <w:rtl w:val="0"/>
        </w:rPr>
        <w:t xml:space="preserve">11. Intro to </w:t>
      </w:r>
      <w:r w:rsidDel="00000000" w:rsidR="00000000" w:rsidRPr="00000000">
        <w:rPr>
          <w:rtl w:val="0"/>
        </w:rPr>
        <w:t xml:space="preserve">Indigenous/</w:t>
      </w:r>
      <w:r w:rsidDel="00000000" w:rsidR="00000000" w:rsidRPr="00000000">
        <w:rPr>
          <w:rtl w:val="0"/>
        </w:rPr>
        <w:t xml:space="preserve">Native American Literature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37. For course description see ENGL 37. (4 units)</w:t>
      </w:r>
    </w:p>
    <w:bookmarkStart w:colFirst="0" w:colLast="0" w:name="4d34og8" w:id="14"/>
    <w:bookmarkEnd w:id="14"/>
    <w:p w:rsidR="00000000" w:rsidDel="00000000" w:rsidP="00000000" w:rsidRDefault="00000000" w:rsidRPr="00000000" w14:paraId="00000048">
      <w:pPr>
        <w:pStyle w:val="Heading3"/>
        <w:rPr/>
      </w:pPr>
      <w:r w:rsidDel="00000000" w:rsidR="00000000" w:rsidRPr="00000000">
        <w:rPr>
          <w:rtl w:val="0"/>
        </w:rPr>
        <w:t xml:space="preserve">20. Introduction to </w:t>
      </w:r>
      <w:r w:rsidDel="00000000" w:rsidR="00000000" w:rsidRPr="00000000">
        <w:rPr>
          <w:rtl w:val="0"/>
        </w:rPr>
        <w:t xml:space="preserve">Chicana/o/x and Latina/o/x Studies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1996, Latinas/os/xs have constituted the largest racial/ethnic minority population </w:t>
      </w:r>
      <w:r w:rsidDel="00000000" w:rsidR="00000000" w:rsidRPr="00000000">
        <w:rPr>
          <w:rtl w:val="0"/>
        </w:rPr>
        <w:t xml:space="preserve">in the United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States. Despite the significance of this population, most non-Latinas/os/xs have little knowledge of the history, challenges, and important contributions made by this complex population. This class will begin to remedy that gap in knowledge by introducing students to the history and contemporary struggles of Chicanas/os/xs and Latinas/os/xs in the United States, focusing particular attention on the experiences of the largest groups of Latinas/os/xs today: Mexican Americans, Puerto Ricans, Central Americans, and Cuban Americans. (4 units)</w:t>
      </w:r>
      <w:r w:rsidDel="00000000" w:rsidR="00000000" w:rsidRPr="00000000">
        <w:rPr>
          <w:rtl w:val="0"/>
        </w:rPr>
      </w:r>
    </w:p>
    <w:bookmarkStart w:colFirst="0" w:colLast="0" w:name="2s8eyo1" w:id="15"/>
    <w:bookmarkEnd w:id="15"/>
    <w:p w:rsidR="00000000" w:rsidDel="00000000" w:rsidP="00000000" w:rsidRDefault="00000000" w:rsidRPr="00000000" w14:paraId="0000004A">
      <w:pPr>
        <w:pStyle w:val="Heading3"/>
        <w:rPr/>
      </w:pPr>
      <w:r w:rsidDel="00000000" w:rsidR="00000000" w:rsidRPr="00000000">
        <w:rPr>
          <w:rtl w:val="0"/>
        </w:rPr>
        <w:t xml:space="preserve">21. Chicana/o/x Literature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36. For course description see ENGL 36. (4 units)</w:t>
      </w:r>
    </w:p>
    <w:bookmarkStart w:colFirst="0" w:colLast="0" w:name="23svcfo3c8wl" w:id="16"/>
    <w:bookmarkEnd w:id="16"/>
    <w:p w:rsidR="00000000" w:rsidDel="00000000" w:rsidP="00000000" w:rsidRDefault="00000000" w:rsidRPr="00000000" w14:paraId="0000004C">
      <w:pPr>
        <w:pStyle w:val="Heading3"/>
        <w:spacing w:after="180" w:before="180" w:lineRule="auto"/>
        <w:rPr/>
      </w:pPr>
      <w:bookmarkStart w:colFirst="0" w:colLast="0" w:name="_epz2bz8w6a5h" w:id="17"/>
      <w:bookmarkEnd w:id="17"/>
      <w:r w:rsidDel="00000000" w:rsidR="00000000" w:rsidRPr="00000000">
        <w:rPr>
          <w:rtl w:val="0"/>
        </w:rPr>
        <w:t xml:space="preserve">25. Sexuality and Spirituality in Latinx and Chicanx Literature and Theologies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For course description see TESP 59. (4 units)</w:t>
      </w:r>
    </w:p>
    <w:bookmarkStart w:colFirst="0" w:colLast="0" w:name="3rdcrjn" w:id="18"/>
    <w:bookmarkEnd w:id="18"/>
    <w:p w:rsidR="00000000" w:rsidDel="00000000" w:rsidP="00000000" w:rsidRDefault="00000000" w:rsidRPr="00000000" w14:paraId="0000004E">
      <w:pPr>
        <w:pStyle w:val="Heading3"/>
        <w:rPr/>
      </w:pPr>
      <w:r w:rsidDel="00000000" w:rsidR="00000000" w:rsidRPr="00000000">
        <w:rPr>
          <w:rtl w:val="0"/>
        </w:rPr>
        <w:t xml:space="preserve">30. Introduction to African American Studies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engage in major debates about the history, politics, and cultures of communities of African descent living in the United States. Students will examine texts at the cutting edge of interdisciplinary scholarship in African American studies in order to explore the key themes of origins, power, community, identity, and expression that are central to understanding race-related issues. In addition, students will create innovative research projects to help develop positions about the ideology of race, the dynamics of group consciousness, and the significance of collective action, self-determination, and aesthetics to the African American experience. (4 units)</w:t>
      </w:r>
    </w:p>
    <w:bookmarkStart w:colFirst="0" w:colLast="0" w:name="26in1rg" w:id="19"/>
    <w:bookmarkEnd w:id="19"/>
    <w:p w:rsidR="00000000" w:rsidDel="00000000" w:rsidP="00000000" w:rsidRDefault="00000000" w:rsidRPr="00000000" w14:paraId="00000050">
      <w:pPr>
        <w:pStyle w:val="Heading3"/>
        <w:rPr/>
      </w:pPr>
      <w:r w:rsidDel="00000000" w:rsidR="00000000" w:rsidRPr="00000000">
        <w:rPr>
          <w:rtl w:val="0"/>
        </w:rPr>
        <w:t xml:space="preserve">35. African American Women Writers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Focuses on women writers of the Harlem Renaissance and the intersections of gender, race, and class. Examines paradigms that lead to racial inequity and social injustice, and themes of gender empowerment, miscegenation, colorism, passing, sexuality, and motherhood. Using poetry, short stories, plays, and film, examines how these women engaged in acts of resistance as they sought to rescue themselves from negative stereotypes and redefine themselves in the new world. Also listed as ENGL 35G and WGST 14. (4 units)</w:t>
      </w:r>
    </w:p>
    <w:bookmarkStart w:colFirst="0" w:colLast="0" w:name="lnxbz9" w:id="20"/>
    <w:bookmarkEnd w:id="20"/>
    <w:p w:rsidR="00000000" w:rsidDel="00000000" w:rsidP="00000000" w:rsidRDefault="00000000" w:rsidRPr="00000000" w14:paraId="00000052">
      <w:pPr>
        <w:pStyle w:val="Heading3"/>
        <w:rPr/>
      </w:pPr>
      <w:r w:rsidDel="00000000" w:rsidR="00000000" w:rsidRPr="00000000">
        <w:rPr>
          <w:rtl w:val="0"/>
        </w:rPr>
        <w:t xml:space="preserve">36. African American Literature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35. For course description see ENGL 35. (4 units)</w:t>
      </w:r>
    </w:p>
    <w:bookmarkStart w:colFirst="0" w:colLast="0" w:name="35nkun2" w:id="21"/>
    <w:bookmarkEnd w:id="21"/>
    <w:p w:rsidR="00000000" w:rsidDel="00000000" w:rsidP="00000000" w:rsidRDefault="00000000" w:rsidRPr="00000000" w14:paraId="00000054">
      <w:pPr>
        <w:pStyle w:val="Heading3"/>
        <w:rPr/>
      </w:pPr>
      <w:r w:rsidDel="00000000" w:rsidR="00000000" w:rsidRPr="00000000">
        <w:rPr>
          <w:rtl w:val="0"/>
        </w:rPr>
        <w:t xml:space="preserve">40. Introduction to Asian American Studies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Multidisciplinary survey of Asian Americans including Asian cultural heritage, immigration, and the formation of Asian American communities. Examines worldviews and values, religious beliefs, family and kinship, language, and contemporary community issues of identity, sex roles, stereotyping, employment, and education. (4 units)</w:t>
      </w:r>
    </w:p>
    <w:bookmarkStart w:colFirst="0" w:colLast="0" w:name="1ksv4uv" w:id="22"/>
    <w:bookmarkEnd w:id="22"/>
    <w:p w:rsidR="00000000" w:rsidDel="00000000" w:rsidP="00000000" w:rsidRDefault="00000000" w:rsidRPr="00000000" w14:paraId="00000056">
      <w:pPr>
        <w:pStyle w:val="Heading3"/>
        <w:rPr/>
      </w:pPr>
      <w:r w:rsidDel="00000000" w:rsidR="00000000" w:rsidRPr="00000000">
        <w:rPr>
          <w:rtl w:val="0"/>
        </w:rPr>
        <w:t xml:space="preserve">41. Asian American Literature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38. For course description see ENGL 38. (4 units)</w:t>
      </w:r>
    </w:p>
    <w:bookmarkStart w:colFirst="0" w:colLast="0" w:name="44sinio" w:id="23"/>
    <w:bookmarkEnd w:id="23"/>
    <w:p w:rsidR="00000000" w:rsidDel="00000000" w:rsidP="00000000" w:rsidRDefault="00000000" w:rsidRPr="00000000" w14:paraId="00000058">
      <w:pPr>
        <w:pStyle w:val="Heading3"/>
        <w:rPr/>
      </w:pPr>
      <w:r w:rsidDel="00000000" w:rsidR="00000000" w:rsidRPr="00000000">
        <w:rPr>
          <w:rtl w:val="0"/>
        </w:rPr>
        <w:t xml:space="preserve">50. Introduction to Filipino American Studies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mainstream representations of the Filipino American community. Twentieth-century works written by and about Filipino Americans, with an emphasis on four relevant themes: the legacy of Spanish Colonialism and American Imperialism; U.S. politics and the history of Filipino American activism and resistance; problems of identity as it relates to class, gender/sexuality, mixed heritages, and generational differences; and Filipino Americans and popular culture. (4 units)</w:t>
      </w:r>
    </w:p>
    <w:bookmarkStart w:colFirst="0" w:colLast="0" w:name="2jxsxqh" w:id="24"/>
    <w:bookmarkEnd w:id="24"/>
    <w:p w:rsidR="00000000" w:rsidDel="00000000" w:rsidP="00000000" w:rsidRDefault="00000000" w:rsidRPr="00000000" w14:paraId="0000005A">
      <w:pPr>
        <w:pStyle w:val="Heading3"/>
        <w:rPr/>
      </w:pPr>
      <w:r w:rsidDel="00000000" w:rsidR="00000000" w:rsidRPr="00000000">
        <w:rPr>
          <w:rtl w:val="0"/>
        </w:rPr>
        <w:t xml:space="preserve">51. Introduction to the South Asian Experience in the United States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addresses mainstream representations of the South Asian American community. Students will read 20th-century works, written by and about South Asian Americans, with an emphasis on the following relevant themes: the history of South Asian immigrants to the United States; U.S. politics and the history of South Asian American activism and resistance; problems of identity as it relates to class, gender/sexuality, mixed heritages, and generational differences; South Asian Americans and popular culture; and the future of South Asian Americans in the United States and the reverse brain drain to India. (4 units)</w:t>
      </w:r>
    </w:p>
    <w:bookmarkStart w:colFirst="0" w:colLast="0" w:name="z337ya" w:id="25"/>
    <w:bookmarkEnd w:id="25"/>
    <w:p w:rsidR="00000000" w:rsidDel="00000000" w:rsidP="00000000" w:rsidRDefault="00000000" w:rsidRPr="00000000" w14:paraId="0000005C">
      <w:pPr>
        <w:pStyle w:val="Heading3"/>
        <w:rPr/>
      </w:pPr>
      <w:r w:rsidDel="00000000" w:rsidR="00000000" w:rsidRPr="00000000">
        <w:rPr>
          <w:rtl w:val="0"/>
        </w:rPr>
        <w:t xml:space="preserve">55. </w:t>
      </w:r>
      <w:r w:rsidDel="00000000" w:rsidR="00000000" w:rsidRPr="00000000">
        <w:rPr>
          <w:rtl w:val="0"/>
        </w:rPr>
        <w:t xml:space="preserve">Racial and Ethnic Politics in the U.S.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historical and contemporary forms of political organization, political participation and political movements among the major </w:t>
      </w:r>
      <w:r w:rsidDel="00000000" w:rsidR="00000000" w:rsidRPr="00000000">
        <w:rPr>
          <w:rtl w:val="0"/>
        </w:rPr>
        <w:t xml:space="preserve">racial and ethnic populations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groups in the United States since the 1960s </w:t>
      </w:r>
      <w:r w:rsidDel="00000000" w:rsidR="00000000" w:rsidRPr="00000000">
        <w:rPr>
          <w:rtl w:val="0"/>
        </w:rPr>
        <w:t xml:space="preserve">with particular focus on the struggles for power and resistance among African Americans, Chicanas/os/xs and Latinas/os/xs, Asian Americans and American Indian/Native Americans.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necessary elements needed to build and to sustain multiracial coalitions along with </w:t>
      </w:r>
      <w:r w:rsidDel="00000000" w:rsidR="00000000" w:rsidRPr="00000000">
        <w:rPr>
          <w:rtl w:val="0"/>
        </w:rPr>
        <w:t xml:space="preserve">an examination of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political future </w:t>
      </w:r>
      <w:r w:rsidDel="00000000" w:rsidR="00000000" w:rsidRPr="00000000">
        <w:rPr>
          <w:rtl w:val="0"/>
        </w:rPr>
        <w:t xml:space="preserve">for communities of color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be addressed. Also listed as POLI 55. (4 units)</w:t>
      </w:r>
    </w:p>
    <w:bookmarkStart w:colFirst="0" w:colLast="0" w:name="vuzkah256u58" w:id="26"/>
    <w:bookmarkEnd w:id="26"/>
    <w:p w:rsidR="00000000" w:rsidDel="00000000" w:rsidP="00000000" w:rsidRDefault="00000000" w:rsidRPr="00000000" w14:paraId="0000005E">
      <w:pPr>
        <w:pStyle w:val="Heading3"/>
        <w:spacing w:after="180" w:before="180" w:lineRule="auto"/>
        <w:rPr/>
      </w:pPr>
      <w:bookmarkStart w:colFirst="0" w:colLast="0" w:name="_wcvtby1q4yok" w:id="27"/>
      <w:bookmarkEnd w:id="27"/>
      <w:r w:rsidDel="00000000" w:rsidR="00000000" w:rsidRPr="00000000">
        <w:rPr>
          <w:rtl w:val="0"/>
        </w:rPr>
        <w:t xml:space="preserve">59. Feminist Approaches to Disabilities Studies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WGST 59.  For course description see WGST 59. (4 units)</w:t>
      </w:r>
    </w:p>
    <w:bookmarkStart w:colFirst="0" w:colLast="0" w:name="3j2qqm3" w:id="28"/>
    <w:bookmarkEnd w:id="28"/>
    <w:p w:rsidR="00000000" w:rsidDel="00000000" w:rsidP="00000000" w:rsidRDefault="00000000" w:rsidRPr="00000000" w14:paraId="00000060">
      <w:pPr>
        <w:pStyle w:val="Heading3"/>
        <w:rPr/>
      </w:pPr>
      <w:r w:rsidDel="00000000" w:rsidR="00000000" w:rsidRPr="00000000">
        <w:rPr>
          <w:rtl w:val="0"/>
        </w:rPr>
        <w:t xml:space="preserve">60. Introduction to Journalism: Diversity and Community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40EL. For course description see COMM 40EL. (4 units)</w:t>
      </w:r>
    </w:p>
    <w:bookmarkStart w:colFirst="0" w:colLast="0" w:name="1y810tw" w:id="29"/>
    <w:bookmarkEnd w:id="29"/>
    <w:p w:rsidR="00000000" w:rsidDel="00000000" w:rsidP="00000000" w:rsidRDefault="00000000" w:rsidRPr="00000000" w14:paraId="00000062">
      <w:pPr>
        <w:pStyle w:val="Heading3"/>
        <w:rPr/>
      </w:pPr>
      <w:r w:rsidDel="00000000" w:rsidR="00000000" w:rsidRPr="00000000">
        <w:rPr>
          <w:rtl w:val="0"/>
        </w:rPr>
        <w:t xml:space="preserve">65. Drama of Diversity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65. For course description see THTR 65. (4 units)</w:t>
      </w:r>
    </w:p>
    <w:bookmarkStart w:colFirst="0" w:colLast="0" w:name="pu4z595q1f88" w:id="30"/>
    <w:bookmarkEnd w:id="30"/>
    <w:p w:rsidR="00000000" w:rsidDel="00000000" w:rsidP="00000000" w:rsidRDefault="00000000" w:rsidRPr="00000000" w14:paraId="00000064">
      <w:pPr>
        <w:pStyle w:val="Heading3"/>
        <w:spacing w:after="180" w:before="180" w:lineRule="auto"/>
        <w:rPr/>
      </w:pPr>
      <w:bookmarkStart w:colFirst="0" w:colLast="0" w:name="_zbw9fflnbqfb" w:id="31"/>
      <w:bookmarkEnd w:id="31"/>
      <w:r w:rsidDel="00000000" w:rsidR="00000000" w:rsidRPr="00000000">
        <w:rPr>
          <w:rtl w:val="0"/>
        </w:rPr>
        <w:t xml:space="preserve">69. Literature by Women Writers of Color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ENGL 69 and WGST 15. For course description see ENGL 69. (4 units)</w:t>
      </w:r>
    </w:p>
    <w:bookmarkStart w:colFirst="0" w:colLast="0" w:name="4i7ojhp" w:id="32"/>
    <w:bookmarkEnd w:id="32"/>
    <w:p w:rsidR="00000000" w:rsidDel="00000000" w:rsidP="00000000" w:rsidRDefault="00000000" w:rsidRPr="00000000" w14:paraId="00000066">
      <w:pPr>
        <w:pStyle w:val="Heading3"/>
        <w:rPr/>
      </w:pPr>
      <w:r w:rsidDel="00000000" w:rsidR="00000000" w:rsidRPr="00000000">
        <w:rPr>
          <w:rtl w:val="0"/>
        </w:rPr>
        <w:t xml:space="preserve">70. Multicultural Literature of the United States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39 and WGST 16. For course description see ENGL 39. (4 units)</w:t>
      </w:r>
    </w:p>
    <w:bookmarkStart w:colFirst="0" w:colLast="0" w:name="t5kxtw9ittye" w:id="33"/>
    <w:bookmarkEnd w:id="33"/>
    <w:p w:rsidR="00000000" w:rsidDel="00000000" w:rsidP="00000000" w:rsidRDefault="00000000" w:rsidRPr="00000000" w14:paraId="00000068">
      <w:pPr>
        <w:pStyle w:val="Heading3"/>
        <w:spacing w:after="180" w:before="180" w:lineRule="auto"/>
        <w:rPr/>
      </w:pPr>
      <w:bookmarkStart w:colFirst="0" w:colLast="0" w:name="_2x3sevrpg3f5" w:id="34"/>
      <w:bookmarkEnd w:id="34"/>
      <w:r w:rsidDel="00000000" w:rsidR="00000000" w:rsidRPr="00000000">
        <w:rPr>
          <w:rtl w:val="0"/>
        </w:rPr>
        <w:t xml:space="preserve">75. Iranian American Women Writers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last two decades have witnessed a surge in texts published by Iranian American women. This course introduces readers to the voices of these women writers through their memoirs, art, fiction, poetry, and films. Through critical readings, class discussions, and films, students will have the opportunity to develop a solid academic foundation for understanding contemporary writings and lived experiences of Iranian American women. (4 units)</w:t>
      </w:r>
    </w:p>
    <w:bookmarkStart w:colFirst="0" w:colLast="0" w:name="2xcytpi" w:id="35"/>
    <w:bookmarkEnd w:id="35"/>
    <w:p w:rsidR="00000000" w:rsidDel="00000000" w:rsidP="00000000" w:rsidRDefault="00000000" w:rsidRPr="00000000" w14:paraId="0000006A">
      <w:pPr>
        <w:pStyle w:val="Heading3"/>
        <w:rPr/>
      </w:pPr>
      <w:r w:rsidDel="00000000" w:rsidR="00000000" w:rsidRPr="00000000">
        <w:rPr>
          <w:rtl w:val="0"/>
        </w:rPr>
        <w:t xml:space="preserve">80. Introduction to the Study of the MENA Diaspora </w:t>
      </w:r>
    </w:p>
    <w:p w:rsidR="00000000" w:rsidDel="00000000" w:rsidP="00000000" w:rsidRDefault="00000000" w:rsidRPr="00000000" w14:paraId="0000006B">
      <w:pPr>
        <w:rPr>
          <w:vertAlign w:val="baseline"/>
        </w:rPr>
      </w:pPr>
      <w:r w:rsidDel="00000000" w:rsidR="00000000" w:rsidRPr="00000000">
        <w:rPr>
          <w:rtl w:val="0"/>
        </w:rPr>
        <w:t xml:space="preserve">This course is an interdisciplinary survey of the contemporary racialization of the Middle Eastern/North African Diaspora in the US. Through critical readings, class discussions, and films, students will have the opportunity to develop a solid academic foundation for understanding contemporary writings and lived experiences of MENA Americans in the US. </w:t>
      </w:r>
      <w:r w:rsidDel="00000000" w:rsidR="00000000" w:rsidRPr="00000000">
        <w:rPr>
          <w:vertAlign w:val="baseline"/>
          <w:rtl w:val="0"/>
        </w:rPr>
        <w:t xml:space="preserve">(4 units)</w:t>
      </w:r>
    </w:p>
    <w:p w:rsidR="00000000" w:rsidDel="00000000" w:rsidP="00000000" w:rsidRDefault="00000000" w:rsidRPr="00000000" w14:paraId="0000006C">
      <w:pPr>
        <w:pStyle w:val="Heading3"/>
        <w:shd w:fill="ffffff" w:val="clear"/>
        <w:spacing w:after="0" w:lineRule="auto"/>
        <w:rPr/>
      </w:pPr>
      <w:bookmarkStart w:colFirst="0" w:colLast="0" w:name="_uislapy2l6lc" w:id="36"/>
      <w:bookmarkEnd w:id="36"/>
      <w:r w:rsidDel="00000000" w:rsidR="00000000" w:rsidRPr="00000000">
        <w:rPr>
          <w:rtl w:val="0"/>
        </w:rPr>
        <w:t xml:space="preserve">81. Arab American Women Writers</w:t>
      </w:r>
    </w:p>
    <w:p w:rsidR="00000000" w:rsidDel="00000000" w:rsidP="00000000" w:rsidRDefault="00000000" w:rsidRPr="00000000" w14:paraId="0000006D">
      <w:pPr>
        <w:shd w:fill="ffffff" w:val="clear"/>
        <w:spacing w:after="0" w:lineRule="auto"/>
        <w:rPr/>
      </w:pPr>
      <w:r w:rsidDel="00000000" w:rsidR="00000000" w:rsidRPr="00000000">
        <w:rPr>
          <w:rtl w:val="0"/>
        </w:rPr>
        <w:t xml:space="preserve"> </w:t>
      </w:r>
    </w:p>
    <w:p w:rsidR="00000000" w:rsidDel="00000000" w:rsidP="00000000" w:rsidRDefault="00000000" w:rsidRPr="00000000" w14:paraId="0000006E">
      <w:pPr>
        <w:shd w:fill="ffffff" w:val="clear"/>
        <w:spacing w:after="0" w:lineRule="auto"/>
        <w:rPr/>
      </w:pPr>
      <w:r w:rsidDel="00000000" w:rsidR="00000000" w:rsidRPr="00000000">
        <w:rPr>
          <w:rtl w:val="0"/>
        </w:rPr>
        <w:t xml:space="preserve">This course explores the work of Arab American women writers through their memoirs, art, fiction, poetry, and films. Through critical readings, class discussions, and films, students will have the opportunity to develop an understanding of contemporary writings that center the lived experiences, the resistance, the ancestral knowledge, and the feminisms of Arab American women. (4 units)</w:t>
      </w:r>
    </w:p>
    <w:p w:rsidR="00000000" w:rsidDel="00000000" w:rsidP="00000000" w:rsidRDefault="00000000" w:rsidRPr="00000000" w14:paraId="0000006F">
      <w:pPr>
        <w:shd w:fill="ffffff" w:val="clear"/>
        <w:spacing w:after="0" w:lineRule="auto"/>
        <w:rPr/>
      </w:pPr>
      <w:r w:rsidDel="00000000" w:rsidR="00000000" w:rsidRPr="00000000">
        <w:rPr>
          <w:rtl w:val="0"/>
        </w:rPr>
      </w:r>
    </w:p>
    <w:p w:rsidR="00000000" w:rsidDel="00000000" w:rsidP="00000000" w:rsidRDefault="00000000" w:rsidRPr="00000000" w14:paraId="00000070">
      <w:pPr>
        <w:pStyle w:val="Heading3"/>
        <w:shd w:fill="ffffff" w:val="clear"/>
        <w:spacing w:after="0" w:lineRule="auto"/>
        <w:rPr/>
      </w:pPr>
      <w:bookmarkStart w:colFirst="0" w:colLast="0" w:name="_x5bfdqf45rug" w:id="37"/>
      <w:bookmarkEnd w:id="37"/>
      <w:r w:rsidDel="00000000" w:rsidR="00000000" w:rsidRPr="00000000">
        <w:rPr>
          <w:rtl w:val="0"/>
        </w:rPr>
        <w:t xml:space="preserve">90. Historical Fiction &amp; Literary Resistance </w:t>
      </w:r>
    </w:p>
    <w:p w:rsidR="00000000" w:rsidDel="00000000" w:rsidP="00000000" w:rsidRDefault="00000000" w:rsidRPr="00000000" w14:paraId="00000071">
      <w:pPr>
        <w:shd w:fill="ffffff" w:val="clear"/>
        <w:spacing w:after="180" w:before="180" w:lineRule="auto"/>
        <w:rPr/>
      </w:pPr>
      <w:r w:rsidDel="00000000" w:rsidR="00000000" w:rsidRPr="00000000">
        <w:rPr>
          <w:rtl w:val="0"/>
        </w:rPr>
        <w:t xml:space="preserve">In this course, students will engage with a series of novels defined as neo-slave narratives that perform what Toni Morrison has referred to as “literary archeology” through resisting the historical silences around the specific experiences of enslaved women. By the conclusion of the quarter, students will develop an understanding of Black Feminist theory, the genre of the neo-slave narrative, concepts of cultural memory, as well as the historical, political, and social contexts that shaped the production of the primary texts. (4 units)</w:t>
      </w:r>
    </w:p>
    <w:p w:rsidR="00000000" w:rsidDel="00000000" w:rsidP="00000000" w:rsidRDefault="00000000" w:rsidRPr="00000000" w14:paraId="00000072">
      <w:pPr>
        <w:shd w:fill="ffffff" w:val="clear"/>
        <w:spacing w:after="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bookmarkStart w:colFirst="0" w:colLast="0" w:name="1ci93xb" w:id="38"/>
    <w:bookmarkEnd w:id="38"/>
    <w:p w:rsidR="00000000" w:rsidDel="00000000" w:rsidP="00000000" w:rsidRDefault="00000000" w:rsidRPr="00000000" w14:paraId="00000074">
      <w:pPr>
        <w:pStyle w:val="Heading3"/>
        <w:rPr/>
      </w:pPr>
      <w:r w:rsidDel="00000000" w:rsidR="00000000" w:rsidRPr="00000000">
        <w:rPr>
          <w:rtl w:val="0"/>
        </w:rPr>
        <w:t xml:space="preserve">95. African American Independent Filmmakers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provides an in-depth analysis and historical overview of independent African American filmmakers who made significant contributions to the genre of film. We will examine how African American filmmakers used film as a medium to heighten the consciousness of their audience, combat negative stereotypes, give voice to marginalized or underrepresented groups, and raise social awareness about issues affecting their diverse communities. Using film and text, we will read, discuss, and write about paradigms that lead to inequity and injustice. Specifically, we will examine the intersection of gender, race, and class, and note how these dynamics are illustrated in the cinema of African Americans. We will also understand how African American filmmakers were able to rise above adversity and hone and sustain their art, while confronting their myriad oppressions. (4 units)</w:t>
      </w:r>
    </w:p>
    <w:bookmarkStart w:colFirst="0" w:colLast="0" w:name="3whwml4" w:id="39"/>
    <w:bookmarkEnd w:id="39"/>
    <w:p w:rsidR="00000000" w:rsidDel="00000000" w:rsidP="00000000" w:rsidRDefault="00000000" w:rsidRPr="00000000" w14:paraId="00000076">
      <w:pPr>
        <w:pStyle w:val="Heading3"/>
        <w:rPr/>
      </w:pPr>
      <w:r w:rsidDel="00000000" w:rsidR="00000000" w:rsidRPr="00000000">
        <w:rPr>
          <w:rtl w:val="0"/>
        </w:rPr>
        <w:t xml:space="preserve">96. Race, Class, and Culture through Film</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how filmmakers who are concerned about racism portray the politics, history, and culture of people of African descent. Examines how this medium can humanize subjects who are often objectified and exploited and give voice to communities whose perspectives and opinions have been historically excluded from mainstream discourses. Considers how films can interrogate the physical, cultural, and sometimes, psychological brutality of racist practices, as well as the ways that racism intersects with other forms of marginalization related to class, gender, sexuality, and citizenship. The content, production, and distribution of these cinematic portraits illuminate the political philosophies, hybrid cultures, and emancipating collective action of black communities. Integrates students in faculty research by involving students in a documentary film project about the relationship between the social movements for African liberation and black power. (4 units)</w:t>
      </w:r>
    </w:p>
    <w:bookmarkStart w:colFirst="0" w:colLast="0" w:name="2bn6wsx" w:id="40"/>
    <w:bookmarkEnd w:id="40"/>
    <w:p w:rsidR="00000000" w:rsidDel="00000000" w:rsidP="00000000" w:rsidRDefault="00000000" w:rsidRPr="00000000" w14:paraId="00000078">
      <w:pPr>
        <w:pStyle w:val="Heading2"/>
        <w:rPr/>
      </w:pPr>
      <w:r w:rsidDel="00000000" w:rsidR="00000000" w:rsidRPr="00000000">
        <w:rPr>
          <w:rtl w:val="0"/>
        </w:rPr>
        <w:t xml:space="preserve">Upper-Division Courses</w:t>
      </w:r>
    </w:p>
    <w:bookmarkStart w:colFirst="0" w:colLast="0" w:name="f8jtwljjf1hf" w:id="41"/>
    <w:bookmarkEnd w:id="41"/>
    <w:p w:rsidR="00000000" w:rsidDel="00000000" w:rsidP="00000000" w:rsidRDefault="00000000" w:rsidRPr="00000000" w14:paraId="00000079">
      <w:pPr>
        <w:pStyle w:val="Heading3"/>
        <w:spacing w:after="240" w:before="240" w:lineRule="auto"/>
        <w:rPr/>
      </w:pPr>
      <w:r w:rsidDel="00000000" w:rsidR="00000000" w:rsidRPr="00000000">
        <w:rPr>
          <w:rtl w:val="0"/>
        </w:rPr>
        <w:t xml:space="preserve">ETHN 100 – Race, Class, Gender and Freedom </w:t>
      </w:r>
    </w:p>
    <w:p w:rsidR="00000000" w:rsidDel="00000000" w:rsidP="00000000" w:rsidRDefault="00000000" w:rsidRPr="00000000" w14:paraId="0000007A">
      <w:pPr>
        <w:shd w:fill="ffffff" w:val="clear"/>
        <w:spacing w:after="240" w:before="240" w:lineRule="auto"/>
        <w:rPr/>
      </w:pPr>
      <w:r w:rsidDel="00000000" w:rsidR="00000000" w:rsidRPr="00000000">
        <w:rPr>
          <w:rtl w:val="0"/>
        </w:rPr>
        <w:t xml:space="preserve">This course will be devoted to an exploration of the definitions and expressions of freedom within the United States by a variety of groups through the lenses of race, gender and class.  The idea of freedom was present from the time our nation was founded and since then, individuals and groups within American society have claimed authority to define and defend their freedoms.  The main themes will be political freedom (including speech, religion, civil rights, etc.), economic freedom, personal/sexual freedom, and exporting freedom. (5 units)</w:t>
      </w:r>
    </w:p>
    <w:p w:rsidR="00000000" w:rsidDel="00000000" w:rsidP="00000000" w:rsidRDefault="00000000" w:rsidRPr="00000000" w14:paraId="0000007B">
      <w:pPr>
        <w:pStyle w:val="Heading3"/>
        <w:rPr/>
      </w:pPr>
      <w:r w:rsidDel="00000000" w:rsidR="00000000" w:rsidRPr="00000000">
        <w:rPr>
          <w:rtl w:val="0"/>
        </w:rPr>
      </w:r>
    </w:p>
    <w:bookmarkStart w:colFirst="0" w:colLast="0" w:name="qsh70q" w:id="42"/>
    <w:bookmarkEnd w:id="42"/>
    <w:p w:rsidR="00000000" w:rsidDel="00000000" w:rsidP="00000000" w:rsidRDefault="00000000" w:rsidRPr="00000000" w14:paraId="0000007C">
      <w:pPr>
        <w:pStyle w:val="Heading3"/>
        <w:rPr/>
      </w:pPr>
      <w:r w:rsidDel="00000000" w:rsidR="00000000" w:rsidRPr="00000000">
        <w:rPr>
          <w:rtl w:val="0"/>
        </w:rPr>
        <w:t xml:space="preserve">111. </w:t>
      </w:r>
      <w:r w:rsidDel="00000000" w:rsidR="00000000" w:rsidRPr="00000000">
        <w:rPr>
          <w:strike w:val="1"/>
          <w:rtl w:val="0"/>
        </w:rPr>
        <w:t xml:space="preserve">Studies in</w:t>
      </w:r>
      <w:r w:rsidDel="00000000" w:rsidR="00000000" w:rsidRPr="00000000">
        <w:rPr>
          <w:rtl w:val="0"/>
        </w:rPr>
        <w:t xml:space="preserve"> </w:t>
      </w:r>
      <w:r w:rsidDel="00000000" w:rsidR="00000000" w:rsidRPr="00000000">
        <w:rPr>
          <w:rtl w:val="0"/>
        </w:rPr>
        <w:t xml:space="preserve">Indigenous/</w:t>
      </w:r>
      <w:r w:rsidDel="00000000" w:rsidR="00000000" w:rsidRPr="00000000">
        <w:rPr>
          <w:rtl w:val="0"/>
        </w:rPr>
        <w:t xml:space="preserve">Native American Literature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137. For course description see ENGL 137. (5 units)</w:t>
      </w:r>
    </w:p>
    <w:bookmarkStart w:colFirst="0" w:colLast="0" w:name="3as4poj" w:id="43"/>
    <w:bookmarkEnd w:id="43"/>
    <w:p w:rsidR="00000000" w:rsidDel="00000000" w:rsidP="00000000" w:rsidRDefault="00000000" w:rsidRPr="00000000" w14:paraId="0000007E">
      <w:pPr>
        <w:pStyle w:val="Heading3"/>
        <w:rPr/>
      </w:pPr>
      <w:r w:rsidDel="00000000" w:rsidR="00000000" w:rsidRPr="00000000">
        <w:rPr>
          <w:rtl w:val="0"/>
        </w:rPr>
        <w:t xml:space="preserve">112. </w:t>
      </w:r>
      <w:r w:rsidDel="00000000" w:rsidR="00000000" w:rsidRPr="00000000">
        <w:rPr>
          <w:rtl w:val="0"/>
        </w:rPr>
        <w:t xml:space="preserve">Indigenous/</w:t>
      </w:r>
      <w:r w:rsidDel="00000000" w:rsidR="00000000" w:rsidRPr="00000000">
        <w:rPr>
          <w:rtl w:val="0"/>
        </w:rPr>
        <w:t xml:space="preserve">Native Peoples of the United States and Mexico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national policies, ideologies, and attitudes that have shaped the lives of indigenous peoples living along the U.S.-Mexico border. Issues include cultural survival, cultural change, national and individual identity, gender relations, legal and political problems, and intercultural relations. (5 units)</w:t>
      </w:r>
    </w:p>
    <w:bookmarkStart w:colFirst="0" w:colLast="0" w:name="1pxezwc" w:id="44"/>
    <w:bookmarkEnd w:id="44"/>
    <w:p w:rsidR="00000000" w:rsidDel="00000000" w:rsidP="00000000" w:rsidRDefault="00000000" w:rsidRPr="00000000" w14:paraId="00000080">
      <w:pPr>
        <w:pStyle w:val="Heading3"/>
        <w:rPr/>
      </w:pPr>
      <w:r w:rsidDel="00000000" w:rsidR="00000000" w:rsidRPr="00000000">
        <w:rPr>
          <w:rtl w:val="0"/>
        </w:rPr>
        <w:t xml:space="preserve">113. </w:t>
      </w:r>
      <w:r w:rsidDel="00000000" w:rsidR="00000000" w:rsidRPr="00000000">
        <w:rPr>
          <w:rtl w:val="0"/>
        </w:rPr>
        <w:t xml:space="preserve">Indigenous/</w:t>
      </w:r>
      <w:r w:rsidDel="00000000" w:rsidR="00000000" w:rsidRPr="00000000">
        <w:rPr>
          <w:rtl w:val="0"/>
        </w:rPr>
        <w:t xml:space="preserve">Native Americans of the United States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180. For course description see HIST 180. (5 units)</w:t>
      </w:r>
    </w:p>
    <w:bookmarkStart w:colFirst="0" w:colLast="0" w:name="49x2ik5" w:id="45"/>
    <w:bookmarkEnd w:id="45"/>
    <w:p w:rsidR="00000000" w:rsidDel="00000000" w:rsidP="00000000" w:rsidRDefault="00000000" w:rsidRPr="00000000" w14:paraId="00000082">
      <w:pPr>
        <w:pStyle w:val="Heading3"/>
        <w:rPr/>
      </w:pPr>
      <w:r w:rsidDel="00000000" w:rsidR="00000000" w:rsidRPr="00000000">
        <w:rPr>
          <w:rtl w:val="0"/>
        </w:rPr>
        <w:t xml:space="preserve">120.  Immigration in the United States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examines the history of immigration to the U.S. with a particular focus on the way race and immigration have intersected and the particu</w:t>
      </w:r>
      <w:r w:rsidDel="00000000" w:rsidR="00000000" w:rsidRPr="00000000">
        <w:rPr>
          <w:rtl w:val="0"/>
        </w:rPr>
        <w:t xml:space="preserve">lar experiences of Mexican immigrants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20th and 21st century. We will examine both historical shifts in U.S.-Mexican relations which have impacted immigration in the region and look specifically at several key political issues including: unauthorized immigration, increasing detentions and deportations of immigrants, the effects of globalization on immigration, the rise in immigrant civic participation, immigrant le</w:t>
      </w:r>
      <w:r w:rsidDel="00000000" w:rsidR="00000000" w:rsidRPr="00000000">
        <w:rPr>
          <w:rtl w:val="0"/>
        </w:rPr>
        <w:t xml:space="preserve">d social and political movements,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relationship between immigration and national security, an</w:t>
      </w:r>
      <w:r w:rsidDel="00000000" w:rsidR="00000000" w:rsidRPr="00000000">
        <w:rPr>
          <w:rtl w:val="0"/>
        </w:rPr>
        <w:t xml:space="preserve">d the ongoing efforts to build a just and equitable immigration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pqqhdrfltst" w:id="46"/>
    <w:bookmarkEnd w:id="46"/>
    <w:p w:rsidR="00000000" w:rsidDel="00000000" w:rsidP="00000000" w:rsidRDefault="00000000" w:rsidRPr="00000000" w14:paraId="00000084">
      <w:pPr>
        <w:pStyle w:val="Heading3"/>
        <w:shd w:fill="ffffff" w:val="clear"/>
        <w:spacing w:after="0" w:before="240" w:line="360" w:lineRule="auto"/>
        <w:rPr/>
      </w:pPr>
      <w:bookmarkStart w:colFirst="0" w:colLast="0" w:name="_cinktv4lls9m" w:id="47"/>
      <w:bookmarkEnd w:id="47"/>
      <w:r w:rsidDel="00000000" w:rsidR="00000000" w:rsidRPr="00000000">
        <w:rPr>
          <w:rtl w:val="0"/>
        </w:rPr>
        <w:t xml:space="preserve">ETHN 120A - Chicana/x and Latina/x Feminisms </w:t>
      </w:r>
    </w:p>
    <w:p w:rsidR="00000000" w:rsidDel="00000000" w:rsidP="00000000" w:rsidRDefault="00000000" w:rsidRPr="00000000" w14:paraId="00000085">
      <w:pPr>
        <w:shd w:fill="ffffff" w:val="clear"/>
        <w:spacing w:after="0" w:before="0" w:lineRule="auto"/>
        <w:rPr/>
      </w:pPr>
      <w:r w:rsidDel="00000000" w:rsidR="00000000" w:rsidRPr="00000000">
        <w:rPr>
          <w:color w:val="222222"/>
          <w:rtl w:val="0"/>
        </w:rPr>
        <w:t xml:space="preserve">This class will examine Chicana/x and Latina/x traditions of feminism with particular attention to the complex intersections of race, class, ethnicity, gender, sexuality, status and other categories of power in the lives of Chicana/xs and Latinas/xs in the United States. (5 units)</w:t>
      </w:r>
      <w:r w:rsidDel="00000000" w:rsidR="00000000" w:rsidRPr="00000000">
        <w:rPr>
          <w:rtl w:val="0"/>
        </w:rPr>
      </w:r>
    </w:p>
    <w:bookmarkStart w:colFirst="0" w:colLast="0" w:name="2p2csry" w:id="48"/>
    <w:bookmarkEnd w:id="48"/>
    <w:p w:rsidR="00000000" w:rsidDel="00000000" w:rsidP="00000000" w:rsidRDefault="00000000" w:rsidRPr="00000000" w14:paraId="00000086">
      <w:pPr>
        <w:pStyle w:val="Heading3"/>
        <w:rPr/>
      </w:pPr>
      <w:r w:rsidDel="00000000" w:rsidR="00000000" w:rsidRPr="00000000">
        <w:rPr>
          <w:rtl w:val="0"/>
        </w:rPr>
        <w:t xml:space="preserve">121. Chicana/o/x Families and Gender Roles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Chicana/o/x families in the United States. Addresses two general areas in family research: (1) the historical development of Mexican immigrant families and subsequent generations of communities and families of Mexican Americans, and (2) a life-cycle analysis of families with a specialized focus on gender roles and relations. (5 units)</w:t>
      </w:r>
    </w:p>
    <w:bookmarkStart w:colFirst="0" w:colLast="0" w:name="147n2zr" w:id="49"/>
    <w:bookmarkEnd w:id="49"/>
    <w:p w:rsidR="00000000" w:rsidDel="00000000" w:rsidP="00000000" w:rsidRDefault="00000000" w:rsidRPr="00000000" w14:paraId="00000088">
      <w:pPr>
        <w:pStyle w:val="Heading3"/>
        <w:rPr/>
      </w:pPr>
      <w:r w:rsidDel="00000000" w:rsidR="00000000" w:rsidRPr="00000000">
        <w:rPr>
          <w:rtl w:val="0"/>
        </w:rPr>
        <w:t xml:space="preserve">122. Chicana/o/x Communities in the United States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development of the social, cultural, political, and economic structures that shape Chicana/o/x communities in the United States. Themes include the evolution of barrios, the historical and contemporary impact of Mexican land grants, ghettoization, education, gangs, employment, and the political economy. (5 units)</w:t>
      </w:r>
    </w:p>
    <w:bookmarkStart w:colFirst="0" w:colLast="0" w:name="3o7alnk" w:id="50"/>
    <w:bookmarkEnd w:id="50"/>
    <w:p w:rsidR="00000000" w:rsidDel="00000000" w:rsidP="00000000" w:rsidRDefault="00000000" w:rsidRPr="00000000" w14:paraId="0000008A">
      <w:pPr>
        <w:pStyle w:val="Heading3"/>
        <w:rPr/>
      </w:pPr>
      <w:r w:rsidDel="00000000" w:rsidR="00000000" w:rsidRPr="00000000">
        <w:rPr>
          <w:rtl w:val="0"/>
        </w:rPr>
        <w:t xml:space="preserve">123. The Chicana/o/x Experience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major issues in the Chicana/o/x experience dealing with historical and contemporary topics. Themes such as race, identity and culture, immigration, community, family, gender, gangs, historical interpretations and the Chicana/Chicano movements will be examined. Politics and socioeconomic conditions including the farmworker movement and educational concerns will be addressed. (5 units)</w:t>
      </w:r>
    </w:p>
    <w:bookmarkStart w:colFirst="0" w:colLast="0" w:name="23ckvvd" w:id="51"/>
    <w:bookmarkEnd w:id="51"/>
    <w:p w:rsidR="00000000" w:rsidDel="00000000" w:rsidP="00000000" w:rsidRDefault="00000000" w:rsidRPr="00000000" w14:paraId="0000008C">
      <w:pPr>
        <w:pStyle w:val="Heading3"/>
        <w:rPr/>
      </w:pPr>
      <w:r w:rsidDel="00000000" w:rsidR="00000000" w:rsidRPr="00000000">
        <w:rPr>
          <w:rtl w:val="0"/>
        </w:rPr>
        <w:t xml:space="preserve">124. Latina/o/x Literature and Cultural Studies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136. For course description see ENGL 136. (5 units)</w:t>
      </w:r>
    </w:p>
    <w:bookmarkStart w:colFirst="0" w:colLast="0" w:name="ihv636" w:id="52"/>
    <w:bookmarkEnd w:id="52"/>
    <w:p w:rsidR="00000000" w:rsidDel="00000000" w:rsidP="00000000" w:rsidRDefault="00000000" w:rsidRPr="00000000" w14:paraId="0000008E">
      <w:pPr>
        <w:pStyle w:val="Heading3"/>
        <w:rPr/>
      </w:pPr>
      <w:r w:rsidDel="00000000" w:rsidR="00000000" w:rsidRPr="00000000">
        <w:rPr>
          <w:rtl w:val="0"/>
        </w:rPr>
        <w:t xml:space="preserve">125. Latinas/os/xs in the United States</w:t>
      </w:r>
    </w:p>
    <w:p w:rsidR="00000000" w:rsidDel="00000000" w:rsidP="00000000" w:rsidRDefault="00000000" w:rsidRPr="00000000" w14:paraId="0000008F">
      <w:pPr>
        <w:rPr>
          <w:vertAlign w:val="baseline"/>
        </w:rPr>
      </w:pPr>
      <w:r w:rsidDel="00000000" w:rsidR="00000000" w:rsidRPr="00000000">
        <w:rPr>
          <w:rtl w:val="0"/>
        </w:rPr>
        <w:t xml:space="preserve">This class examines the history and politics of Latinas/os/xs in the U.S. with a particular focus on the experiences of the largest ethnic groups within this population; namely Mexican Americans, Puerto Ricans, Salvadorans, Dominicans, and Cuban Americans. Throughout the class we will compare and contrast their experiences being mindful of the intersecting differences of ethnicity, race, sex, gender, class, and age that alter the composition and opportunities of these communities. The class will highlight the political development of these populations, focusing particular attention on their relationship to both European and American colonization and expansion, patterns of immigration and incorporation, discrimination and obstacles to political empowerment, and mobilization for change. </w:t>
      </w:r>
      <w:r w:rsidDel="00000000" w:rsidR="00000000" w:rsidRPr="00000000">
        <w:rPr>
          <w:vertAlign w:val="baseline"/>
          <w:rtl w:val="0"/>
        </w:rPr>
        <w:t xml:space="preserve">(5 units)</w:t>
      </w:r>
    </w:p>
    <w:bookmarkStart w:colFirst="0" w:colLast="0" w:name="32hioqz" w:id="53"/>
    <w:bookmarkEnd w:id="53"/>
    <w:p w:rsidR="00000000" w:rsidDel="00000000" w:rsidP="00000000" w:rsidRDefault="00000000" w:rsidRPr="00000000" w14:paraId="00000090">
      <w:pPr>
        <w:pStyle w:val="Heading3"/>
        <w:rPr/>
      </w:pPr>
      <w:r w:rsidDel="00000000" w:rsidR="00000000" w:rsidRPr="00000000">
        <w:rPr>
          <w:rtl w:val="0"/>
        </w:rPr>
        <w:t xml:space="preserve">126. Latina/o/x Immigrant Detention and Incorporation in the Age of Terrorism</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will examine shifts in immigration politics with specific focus on the largest population of immigrants in the United States, namely Latin</w:t>
      </w:r>
      <w:r w:rsidDel="00000000" w:rsidR="00000000" w:rsidRPr="00000000">
        <w:rPr>
          <w:rtl w:val="0"/>
        </w:rPr>
        <w:t xml:space="preserve">as/os/xs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course of this examination, we will pay particular attention to changes occurring after 1996 and the increasing scrutiny of both documented and undocumented immigrants that has led to surges in the numbers of immigrants detained, apprehended, incarcerated, and deported. We will be mindful of the gendered, class, and racialized dynamics at work in the development and execution of new immigration policy, and we will examine the effect of these shifts on concepts of citizenship. In the end, the course will compel students to consider the moral, political, and legal implications of an immigration policy focused disproportionately on enforcement and challenge them to find comprehensive alternatives. (5 units)</w:t>
      </w:r>
    </w:p>
    <w:bookmarkStart w:colFirst="0" w:colLast="0" w:name="1hmsyys" w:id="54"/>
    <w:bookmarkEnd w:id="54"/>
    <w:p w:rsidR="00000000" w:rsidDel="00000000" w:rsidP="00000000" w:rsidRDefault="00000000" w:rsidRPr="00000000" w14:paraId="00000092">
      <w:pPr>
        <w:pStyle w:val="Heading3"/>
        <w:rPr/>
      </w:pPr>
      <w:r w:rsidDel="00000000" w:rsidR="00000000" w:rsidRPr="00000000">
        <w:rPr>
          <w:rtl w:val="0"/>
        </w:rPr>
        <w:t xml:space="preserve">127. Race and Mass Incarceration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introduction to the development and contemporary expansion of the Prison-Industrial Complex, with particular attention to the disproportionate incarceration of individuals of color. Through critical readings, class discussions, and films, students will have the opportunity to develop a solid academic foundation for understanding contemporary discourses on mass incarceration. (5 units)</w:t>
      </w:r>
    </w:p>
    <w:bookmarkStart w:colFirst="0" w:colLast="0" w:name="41mghml" w:id="55"/>
    <w:bookmarkEnd w:id="55"/>
    <w:p w:rsidR="00000000" w:rsidDel="00000000" w:rsidP="00000000" w:rsidRDefault="00000000" w:rsidRPr="00000000" w14:paraId="00000094">
      <w:pPr>
        <w:pStyle w:val="Heading3"/>
        <w:rPr/>
      </w:pPr>
      <w:r w:rsidDel="00000000" w:rsidR="00000000" w:rsidRPr="00000000">
        <w:rPr>
          <w:rtl w:val="0"/>
        </w:rPr>
        <w:t xml:space="preserve">128. Mexican American Literature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SPAN 133. For course description see SPAN 133. (5 units)</w:t>
      </w:r>
    </w:p>
    <w:bookmarkStart w:colFirst="0" w:colLast="0" w:name="2grqrue" w:id="56"/>
    <w:bookmarkEnd w:id="56"/>
    <w:p w:rsidR="00000000" w:rsidDel="00000000" w:rsidP="00000000" w:rsidRDefault="00000000" w:rsidRPr="00000000" w14:paraId="00000096">
      <w:pPr>
        <w:pStyle w:val="Heading3"/>
        <w:rPr/>
      </w:pPr>
      <w:r w:rsidDel="00000000" w:rsidR="00000000" w:rsidRPr="00000000">
        <w:rPr>
          <w:rtl w:val="0"/>
        </w:rPr>
        <w:t xml:space="preserve">129. Mexican Popular Catholicism and Gender</w:t>
      </w:r>
    </w:p>
    <w:p w:rsidR="00000000" w:rsidDel="00000000" w:rsidP="00000000" w:rsidRDefault="00000000" w:rsidRPr="00000000" w14:paraId="00000097">
      <w:pPr>
        <w:rPr>
          <w:vertAlign w:val="baseline"/>
        </w:rPr>
      </w:pPr>
      <w:r w:rsidDel="00000000" w:rsidR="00000000" w:rsidRPr="00000000">
        <w:rPr>
          <w:vertAlign w:val="baseline"/>
          <w:rtl w:val="0"/>
        </w:rPr>
        <w:t xml:space="preserve">From the perspective of the sociology of religion, this course contextualizes the lives of Chicanas/Mexicanas in Mexican popular Catholic tradition, practices, and belief system with particular attention to race, class, gender, and sexuality. This course repositions feminist analysis from a brief acknowledgement of the influence of Mexican popular Catholicism in the lives of Chicanas/Mexicanas to a much more encompassing critical analysis of exactly how Catholicism influences women’s everyday experiences. Through the use of case studies and secondary research, students will explore the creative and complex ways Chicanas/Mexicanas participate in the workforce, in politics, in public life, and at home as people of faith. Also listed as RSOC 139 and WGST 152. (5 units)</w:t>
      </w:r>
    </w:p>
    <w:bookmarkStart w:colFirst="0" w:colLast="0" w:name="vx1227" w:id="57"/>
    <w:bookmarkEnd w:id="57"/>
    <w:p w:rsidR="00000000" w:rsidDel="00000000" w:rsidP="00000000" w:rsidRDefault="00000000" w:rsidRPr="00000000" w14:paraId="00000098">
      <w:pPr>
        <w:pStyle w:val="Heading3"/>
        <w:rPr/>
      </w:pPr>
      <w:r w:rsidDel="00000000" w:rsidR="00000000" w:rsidRPr="00000000">
        <w:rPr>
          <w:rtl w:val="0"/>
        </w:rPr>
        <w:t xml:space="preserve">130. Studies in African American Literature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135. For course description see ENGL 135. (5 units)</w:t>
      </w:r>
    </w:p>
    <w:bookmarkStart w:colFirst="0" w:colLast="0" w:name="kix.t2af2oerx955" w:id="58"/>
    <w:bookmarkEnd w:id="58"/>
    <w:p w:rsidR="00000000" w:rsidDel="00000000" w:rsidP="00000000" w:rsidRDefault="00000000" w:rsidRPr="00000000" w14:paraId="0000009A">
      <w:pPr>
        <w:pStyle w:val="Heading3"/>
        <w:spacing w:after="180" w:before="180" w:lineRule="auto"/>
        <w:rPr/>
      </w:pPr>
      <w:bookmarkStart w:colFirst="0" w:colLast="0" w:name="_hix8vmr4ypuz" w:id="59"/>
      <w:bookmarkEnd w:id="59"/>
      <w:r w:rsidDel="00000000" w:rsidR="00000000" w:rsidRPr="00000000">
        <w:rPr>
          <w:rtl w:val="0"/>
        </w:rPr>
        <w:t xml:space="preserve">131. In memory of Toni Morrison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highlight w:val="white"/>
        </w:rPr>
      </w:pPr>
      <w:r w:rsidDel="00000000" w:rsidR="00000000" w:rsidRPr="00000000">
        <w:rPr>
          <w:highlight w:val="white"/>
          <w:rtl w:val="0"/>
        </w:rPr>
        <w:t xml:space="preserve">In memory of Toni Morrison, students will spend the quarter weeks sitting with her work. Through close readings of her fiction, essays, speeches and interviews, we will work to develop a complex and nuanced understanding and appreciation of her critical interventions to American literature and beyond. (5 units)</w:t>
      </w:r>
      <w:r w:rsidDel="00000000" w:rsidR="00000000" w:rsidRPr="00000000">
        <w:rPr>
          <w:rtl w:val="0"/>
        </w:rPr>
      </w:r>
    </w:p>
    <w:bookmarkStart w:colFirst="0" w:colLast="0" w:name="3fwokq0" w:id="60"/>
    <w:bookmarkEnd w:id="60"/>
    <w:p w:rsidR="00000000" w:rsidDel="00000000" w:rsidP="00000000" w:rsidRDefault="00000000" w:rsidRPr="00000000" w14:paraId="0000009C">
      <w:pPr>
        <w:pStyle w:val="Heading3"/>
        <w:rPr/>
      </w:pPr>
      <w:r w:rsidDel="00000000" w:rsidR="00000000" w:rsidRPr="00000000">
        <w:rPr>
          <w:rtl w:val="0"/>
        </w:rPr>
        <w:t xml:space="preserve">132. The History of Hip-Hop</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Chuck D of Public Enemy once said, “Rap both dictates and reflects.” This course will examine the historical contexts and diasporic flows that have shaped (and been shaped by) one the most important cultural forms on the planet. We will examine the multicultural roots/routes of rap and hip-hop from its West African bardic traditions to Caribbean and African American oral traditions; study the development of rap as a musical genre extending from soul, funk, and disco styles; analyze the musical and verbal traits of rap music as exemplary of an urban street/hip-hop aesthetic; discuss its influence on musical technology (i.e., sampling) and cultural influences in the mainstream; investigate concepts of authenticity as well as philosophical and political ideologies; review controversies and debates concerning rap music’s articulations of race, gender, and sexuality; and examine the global impact of hip-hop culture. Musical examples and video documentaries will be used in conjunction with class lectures, discussion, and presentations by guest artists. Also listed as MUSC 132. (5 units)</w:t>
      </w:r>
    </w:p>
    <w:bookmarkStart w:colFirst="0" w:colLast="0" w:name="1v1yuxt" w:id="61"/>
    <w:bookmarkEnd w:id="61"/>
    <w:p w:rsidR="00000000" w:rsidDel="00000000" w:rsidP="00000000" w:rsidRDefault="00000000" w:rsidRPr="00000000" w14:paraId="0000009E">
      <w:pPr>
        <w:pStyle w:val="Heading3"/>
        <w:rPr/>
      </w:pPr>
      <w:r w:rsidDel="00000000" w:rsidR="00000000" w:rsidRPr="00000000">
        <w:rPr>
          <w:rtl w:val="0"/>
        </w:rPr>
        <w:t xml:space="preserve">133. Malcolm and Martin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lives, philosophies, and political activism of Malcolm X and Martin Luther King Jr. In an effort to complicate the violence/non-violence paradigm, which has often pitted the two men as political opponents, this course seeks to uncover the long trajectory of the philosophical development and political activism of both men through the end of each of their lives, in 1965 and 1968 respectively. Both figures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lives and activism are situated within the black freedom movement of the 20th century, which was both transnational and global. As such, this course attempts to locate these two figures within various iterations of black nationalism, civil right activism, anti-colonialism, and Black Power. Also listed as HIST 168. (5 units)</w:t>
      </w:r>
    </w:p>
    <w:bookmarkStart w:colFirst="0" w:colLast="0" w:name="4f1mdlm" w:id="62"/>
    <w:bookmarkEnd w:id="62"/>
    <w:p w:rsidR="00000000" w:rsidDel="00000000" w:rsidP="00000000" w:rsidRDefault="00000000" w:rsidRPr="00000000" w14:paraId="000000A0">
      <w:pPr>
        <w:pStyle w:val="Heading3"/>
        <w:rPr/>
      </w:pPr>
      <w:r w:rsidDel="00000000" w:rsidR="00000000" w:rsidRPr="00000000">
        <w:rPr>
          <w:rtl w:val="0"/>
        </w:rPr>
        <w:t xml:space="preserve">135. African Americans in Postwar Film</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presence of African Americans in mainstream Hollywood films during the postwar period. How did Hollywood representations of African Americans change after World War II? What shifts and continuities occurred during the postwar period? And how did those changes reflect the ebbs and flows of civil rights activism through the 1970s? The goal of this course is to gain a deeper understanding of broader social and historical change by engaging the politics of race through a core aspect of American popular culture. Also listed as HIST 185. (5 units)</w:t>
      </w:r>
    </w:p>
    <w:bookmarkStart w:colFirst="0" w:colLast="0" w:name="922soevstgc1" w:id="63"/>
    <w:bookmarkEnd w:id="63"/>
    <w:p w:rsidR="00000000" w:rsidDel="00000000" w:rsidP="00000000" w:rsidRDefault="00000000" w:rsidRPr="00000000" w14:paraId="000000A2">
      <w:pPr>
        <w:pStyle w:val="Heading3"/>
        <w:spacing w:after="180" w:before="180" w:lineRule="auto"/>
        <w:rPr/>
      </w:pPr>
      <w:bookmarkStart w:colFirst="0" w:colLast="0" w:name="_bh7cw2if4v9" w:id="64"/>
      <w:bookmarkEnd w:id="64"/>
      <w:r w:rsidDel="00000000" w:rsidR="00000000" w:rsidRPr="00000000">
        <w:rPr>
          <w:rtl w:val="0"/>
        </w:rPr>
        <w:t xml:space="preserve">136. American Theatre from the Black Perspective</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 exploration of the contributions black artists have made to enrich the American theatre as playwrights, actors, designers, and directors. </w:t>
      </w:r>
      <w:r w:rsidDel="00000000" w:rsidR="00000000" w:rsidRPr="00000000">
        <w:rPr>
          <w:rtl w:val="0"/>
        </w:rPr>
        <w:t xml:space="preserve">Also listed as ENGL 129 and THTR 161. For course description, see THTR 161. (5 units)</w:t>
      </w:r>
    </w:p>
    <w:bookmarkStart w:colFirst="0" w:colLast="0" w:name="hyeo6r8oxsej" w:id="65"/>
    <w:bookmarkEnd w:id="65"/>
    <w:p w:rsidR="00000000" w:rsidDel="00000000" w:rsidP="00000000" w:rsidRDefault="00000000" w:rsidRPr="00000000" w14:paraId="000000A4">
      <w:pPr>
        <w:pStyle w:val="Heading3"/>
        <w:spacing w:before="200" w:lineRule="auto"/>
        <w:rPr/>
      </w:pPr>
      <w:bookmarkStart w:colFirst="0" w:colLast="0" w:name="_caicipmu6bf7" w:id="66"/>
      <w:bookmarkEnd w:id="66"/>
      <w:r w:rsidDel="00000000" w:rsidR="00000000" w:rsidRPr="00000000">
        <w:rPr>
          <w:rtl w:val="0"/>
        </w:rPr>
        <w:t xml:space="preserve">137. African American Pursuit of Freedom </w:t>
      </w:r>
    </w:p>
    <w:p w:rsidR="00000000" w:rsidDel="00000000" w:rsidP="00000000" w:rsidRDefault="00000000" w:rsidRPr="00000000" w14:paraId="000000A5">
      <w:pPr>
        <w:spacing w:before="200" w:lineRule="auto"/>
        <w:rPr/>
      </w:pPr>
      <w:r w:rsidDel="00000000" w:rsidR="00000000" w:rsidRPr="00000000">
        <w:rPr>
          <w:rtl w:val="0"/>
        </w:rPr>
        <w:t xml:space="preserve">Also listed as HIST 155. For course description, see HIST 155. (5 units)</w:t>
      </w:r>
    </w:p>
    <w:bookmarkStart w:colFirst="0" w:colLast="0" w:name="2vasnc7x1pf6" w:id="67"/>
    <w:bookmarkEnd w:id="67"/>
    <w:p w:rsidR="00000000" w:rsidDel="00000000" w:rsidP="00000000" w:rsidRDefault="00000000" w:rsidRPr="00000000" w14:paraId="000000A6">
      <w:pPr>
        <w:pStyle w:val="Heading3"/>
        <w:spacing w:before="200" w:lineRule="auto"/>
        <w:rPr/>
      </w:pPr>
      <w:bookmarkStart w:colFirst="0" w:colLast="0" w:name="_xf77c0f6fyfy" w:id="68"/>
      <w:bookmarkEnd w:id="68"/>
      <w:r w:rsidDel="00000000" w:rsidR="00000000" w:rsidRPr="00000000">
        <w:rPr>
          <w:rtl w:val="0"/>
        </w:rPr>
        <w:t xml:space="preserve">138. Black Migration in the World </w:t>
      </w:r>
    </w:p>
    <w:p w:rsidR="00000000" w:rsidDel="00000000" w:rsidP="00000000" w:rsidRDefault="00000000" w:rsidRPr="00000000" w14:paraId="000000A7">
      <w:pPr>
        <w:spacing w:before="200" w:lineRule="auto"/>
        <w:rPr/>
      </w:pPr>
      <w:r w:rsidDel="00000000" w:rsidR="00000000" w:rsidRPr="00000000">
        <w:rPr>
          <w:rtl w:val="0"/>
        </w:rPr>
        <w:t xml:space="preserve">Also listed as HIST 157. For course description, see HIST 157. (5 units)</w:t>
      </w:r>
    </w:p>
    <w:bookmarkStart w:colFirst="0" w:colLast="0" w:name="2u6wntf" w:id="69"/>
    <w:bookmarkEnd w:id="69"/>
    <w:p w:rsidR="00000000" w:rsidDel="00000000" w:rsidP="00000000" w:rsidRDefault="00000000" w:rsidRPr="00000000" w14:paraId="000000A8">
      <w:pPr>
        <w:pStyle w:val="Heading3"/>
        <w:rPr/>
      </w:pPr>
      <w:r w:rsidDel="00000000" w:rsidR="00000000" w:rsidRPr="00000000">
        <w:rPr>
          <w:rtl w:val="0"/>
        </w:rPr>
        <w:t xml:space="preserve">141. Asian American Women</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Asian American women from a historical and contemporary framework within U.S. society. Focuses on the struggle for identity and adjustment in the first generation and the conflicts with subsequent generations of Asian American women. Analyzes two major themes: (1) the interplay of gender identity formation and conflict, both in the family and in the paid labor force; and (2) the development of individual and collective survival strategies. Also listed as WGST 111. (5 units)</w:t>
      </w:r>
    </w:p>
    <w:bookmarkStart w:colFirst="0" w:colLast="0" w:name="19c6y18" w:id="70"/>
    <w:bookmarkEnd w:id="70"/>
    <w:p w:rsidR="00000000" w:rsidDel="00000000" w:rsidP="00000000" w:rsidRDefault="00000000" w:rsidRPr="00000000" w14:paraId="000000AA">
      <w:pPr>
        <w:pStyle w:val="Heading3"/>
        <w:rPr/>
      </w:pPr>
      <w:r w:rsidDel="00000000" w:rsidR="00000000" w:rsidRPr="00000000">
        <w:rPr>
          <w:rtl w:val="0"/>
        </w:rPr>
        <w:t xml:space="preserve">142. Asian American Communities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selected topics affecting Asian Americans in the United States. Issues include the changing nature of communities, community institutions, anti-Asian violence, occupational glass ceilings, higher education, political mobilization, gender relations, identity formation, and the new patterns of Asian immigration. (5 units)</w:t>
      </w:r>
    </w:p>
    <w:bookmarkStart w:colFirst="0" w:colLast="0" w:name="3tbugp1" w:id="71"/>
    <w:bookmarkEnd w:id="71"/>
    <w:p w:rsidR="00000000" w:rsidDel="00000000" w:rsidP="00000000" w:rsidRDefault="00000000" w:rsidRPr="00000000" w14:paraId="000000AC">
      <w:pPr>
        <w:pStyle w:val="Heading3"/>
        <w:rPr/>
      </w:pPr>
      <w:r w:rsidDel="00000000" w:rsidR="00000000" w:rsidRPr="00000000">
        <w:rPr>
          <w:rtl w:val="0"/>
        </w:rPr>
        <w:t xml:space="preserve">144. Asian Americans in the Media</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historical and contemporary representations of Asian Americans in the media, with a particular emphasis on cinema. Starting with the era of silent film and through an analysis of race, ethnicity, gender, and class, we will examine how Asian Americans have been portrayed on the screen over time, as well the ways they have participated in Hollywood and independent productions as both performers and filmmakers. Class lectures and readings will address the social contexts of these productions and provide tools for interpreting visual culture. By studying media as sites of knowledge, we will develop a critical understanding of how ideas of and about Asian Americans are constructed, perpetuated, and contested. (5 units)</w:t>
      </w:r>
    </w:p>
    <w:bookmarkStart w:colFirst="0" w:colLast="0" w:name="28h4qwu" w:id="72"/>
    <w:bookmarkEnd w:id="72"/>
    <w:p w:rsidR="00000000" w:rsidDel="00000000" w:rsidP="00000000" w:rsidRDefault="00000000" w:rsidRPr="00000000" w14:paraId="000000AE">
      <w:pPr>
        <w:pStyle w:val="Heading3"/>
        <w:rPr/>
      </w:pPr>
      <w:r w:rsidDel="00000000" w:rsidR="00000000" w:rsidRPr="00000000">
        <w:rPr>
          <w:rtl w:val="0"/>
        </w:rPr>
        <w:t xml:space="preserve">145. Studies in Asian American Literature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138. For course description see ENGL 138. (5 units)</w:t>
      </w:r>
    </w:p>
    <w:bookmarkStart w:colFirst="0" w:colLast="0" w:name="nmf14n" w:id="73"/>
    <w:bookmarkEnd w:id="73"/>
    <w:p w:rsidR="00000000" w:rsidDel="00000000" w:rsidP="00000000" w:rsidRDefault="00000000" w:rsidRPr="00000000" w14:paraId="000000B0">
      <w:pPr>
        <w:pStyle w:val="Heading3"/>
        <w:rPr/>
      </w:pPr>
      <w:r w:rsidDel="00000000" w:rsidR="00000000" w:rsidRPr="00000000">
        <w:rPr>
          <w:rtl w:val="0"/>
        </w:rPr>
        <w:t xml:space="preserve">149. Civil Rights and Anti-Colonial Movements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connections between two historical developments often treated separately: the U.S. civil rights struggle and African anti-colonial movements. By placing these two movements in a transnational framework, the course explores the global challenge to the racialized world order of the 19th and early 20th century. How did the civil rights struggle gain momentum in the aftermath of World War II? What was the longer history and role of “black nationalism” and Pan-Africanism in the transnational struggle? What were the connections between the civil rights movement and contemporary independence movements in Africa and Asia? One of the central goals of the course is to show how we can expand our understanding of U.S. history by reaching beyond the interaction between the U.S. government and other nation-states to examine political and cultural change. Also listed as HIST 153. (5 units)</w:t>
      </w:r>
    </w:p>
    <w:bookmarkStart w:colFirst="0" w:colLast="0" w:name="37m2jsg" w:id="74"/>
    <w:bookmarkEnd w:id="74"/>
    <w:p w:rsidR="00000000" w:rsidDel="00000000" w:rsidP="00000000" w:rsidRDefault="00000000" w:rsidRPr="00000000" w14:paraId="000000B2">
      <w:pPr>
        <w:pStyle w:val="Heading3"/>
        <w:rPr/>
      </w:pPr>
      <w:r w:rsidDel="00000000" w:rsidR="00000000" w:rsidRPr="00000000">
        <w:rPr>
          <w:rtl w:val="0"/>
        </w:rPr>
        <w:t xml:space="preserve">150. Urban Education and Multiculturalism</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takes a critical multicultural approach to understanding urban education, encouraging a connection between theory and personal experience and observations. With a focus on schools in large urban contexts, this course centralizes the experiences of low-income, students of color. Race and class will be two critical lenses with which we will examine (1) the historical context of educational inequality, (2) current issues of educational inequity, and (3) the movement towards educational justice. Students should leave the course with a stronger understanding of the social and historical foundations of U.S. education. (5 units)</w:t>
      </w:r>
      <w:r w:rsidDel="00000000" w:rsidR="00000000" w:rsidRPr="00000000">
        <w:rPr>
          <w:rtl w:val="0"/>
        </w:rPr>
        <w:t xml:space="preserve">  Also listed as CHST 106. </w:t>
      </w:r>
    </w:p>
    <w:bookmarkStart w:colFirst="0" w:colLast="0" w:name="1mrcu09" w:id="75"/>
    <w:bookmarkEnd w:id="75"/>
    <w:p w:rsidR="00000000" w:rsidDel="00000000" w:rsidP="00000000" w:rsidRDefault="00000000" w:rsidRPr="00000000" w14:paraId="000000B4">
      <w:pPr>
        <w:pStyle w:val="Heading3"/>
        <w:rPr/>
      </w:pPr>
      <w:r w:rsidDel="00000000" w:rsidR="00000000" w:rsidRPr="00000000">
        <w:rPr>
          <w:rtl w:val="0"/>
        </w:rPr>
        <w:t xml:space="preserve">151. Race, Class, and Gender in the United States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153 and WGST 115. For course description see SOCI 153. (5 units)</w:t>
      </w:r>
    </w:p>
    <w:bookmarkStart w:colFirst="0" w:colLast="0" w:name="46r0co2" w:id="76"/>
    <w:bookmarkEnd w:id="76"/>
    <w:p w:rsidR="00000000" w:rsidDel="00000000" w:rsidP="00000000" w:rsidRDefault="00000000" w:rsidRPr="00000000" w14:paraId="000000B6">
      <w:pPr>
        <w:pStyle w:val="Heading3"/>
        <w:rPr/>
      </w:pPr>
      <w:r w:rsidDel="00000000" w:rsidR="00000000" w:rsidRPr="00000000">
        <w:rPr>
          <w:rtl w:val="0"/>
        </w:rPr>
        <w:t xml:space="preserve">152. Multiracial Identities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multiracial identity constructs in African American and Asian American literature. Using journey as a metaphor, the course seeks to define “movement” and “place” in contexts where physical, spiritual, voluntary, or forced journeys contribute to the transformative possibilities of race, class, gender, and identity. (5 units)</w:t>
      </w:r>
    </w:p>
    <w:bookmarkStart w:colFirst="0" w:colLast="0" w:name="2lwamvv" w:id="77"/>
    <w:bookmarkEnd w:id="77"/>
    <w:p w:rsidR="00000000" w:rsidDel="00000000" w:rsidP="00000000" w:rsidRDefault="00000000" w:rsidRPr="00000000" w14:paraId="000000B8">
      <w:pPr>
        <w:pStyle w:val="Heading3"/>
        <w:rPr/>
      </w:pPr>
      <w:r w:rsidDel="00000000" w:rsidR="00000000" w:rsidRPr="00000000">
        <w:rPr>
          <w:rtl w:val="0"/>
        </w:rPr>
        <w:t xml:space="preserve">153. Minority Politics in the United States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153. For course description see POLI 153. (5 units)</w:t>
      </w:r>
    </w:p>
    <w:p w:rsidR="00000000" w:rsidDel="00000000" w:rsidP="00000000" w:rsidRDefault="00000000" w:rsidRPr="00000000" w14:paraId="000000BA">
      <w:pPr>
        <w:pStyle w:val="Heading3"/>
        <w:rPr/>
      </w:pPr>
      <w:r w:rsidDel="00000000" w:rsidR="00000000" w:rsidRPr="00000000">
        <w:rPr>
          <w:rtl w:val="0"/>
        </w:rPr>
        <w:t xml:space="preserve">154</w:t>
      </w:r>
      <w:r w:rsidDel="00000000" w:rsidR="00000000" w:rsidRPr="00000000">
        <w:rPr>
          <w:rtl w:val="0"/>
        </w:rPr>
        <w:t xml:space="preserve">. Women of Color in the United States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historical and present-day issues for women of color in the United States inclusive but not limited to key topics such as sexuality, family, work, media, and activism. Students will examine the impact of racism, sexism, heterosexism, and classism on African American, Asian American, Chicana/x and Latina/x, and American Indi</w:t>
      </w:r>
      <w:r w:rsidDel="00000000" w:rsidR="00000000" w:rsidRPr="00000000">
        <w:rPr>
          <w:rtl w:val="0"/>
        </w:rPr>
        <w:t xml:space="preserve">an/Indigenous/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Native American women in the United States. Using an interdisciplinary approach, students will also investigate their shared experiences as well as their differences. Also listed as WGST 112. (5 units)</w:t>
      </w:r>
    </w:p>
    <w:bookmarkStart w:colFirst="0" w:colLast="0" w:name="3l18frh" w:id="78"/>
    <w:bookmarkEnd w:id="78"/>
    <w:p w:rsidR="00000000" w:rsidDel="00000000" w:rsidP="00000000" w:rsidRDefault="00000000" w:rsidRPr="00000000" w14:paraId="000000BC">
      <w:pPr>
        <w:pStyle w:val="Heading3"/>
        <w:rPr/>
      </w:pPr>
      <w:r w:rsidDel="00000000" w:rsidR="00000000" w:rsidRPr="00000000">
        <w:rPr>
          <w:rtl w:val="0"/>
        </w:rPr>
        <w:t xml:space="preserve">155. Racism in the United States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Multidisciplinary study of racism in the United States. Its historical manifestations from the arrival of Europeans in North America to contemporary times; its psychological and political dimensions; and its impact on U.S. culture, law, and economy. (5 units)</w:t>
      </w:r>
    </w:p>
    <w:bookmarkStart w:colFirst="0" w:colLast="0" w:name="206ipza" w:id="79"/>
    <w:bookmarkEnd w:id="79"/>
    <w:p w:rsidR="00000000" w:rsidDel="00000000" w:rsidP="00000000" w:rsidRDefault="00000000" w:rsidRPr="00000000" w14:paraId="000000BE">
      <w:pPr>
        <w:pStyle w:val="Heading3"/>
        <w:rPr/>
      </w:pPr>
      <w:r w:rsidDel="00000000" w:rsidR="00000000" w:rsidRPr="00000000">
        <w:rPr>
          <w:rtl w:val="0"/>
        </w:rPr>
        <w:t xml:space="preserve">157. Race, Gender, Class, and the College Experience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we understand our experiences in college? Explores student experiences in higher education by using lenses that focus on race, gender, and class. Activities, self-reflection, lecture, and discussion will be used to explore student identity, the history of higher education, college access and retention, campus climate, and student development. Also listed as WGST 114. (5 units)</w:t>
      </w:r>
    </w:p>
    <w:bookmarkStart w:colFirst="0" w:colLast="0" w:name="4k668n3" w:id="80"/>
    <w:bookmarkEnd w:id="80"/>
    <w:p w:rsidR="00000000" w:rsidDel="00000000" w:rsidP="00000000" w:rsidRDefault="00000000" w:rsidRPr="00000000" w14:paraId="000000C0">
      <w:pPr>
        <w:pStyle w:val="Heading3"/>
        <w:rPr/>
      </w:pPr>
      <w:r w:rsidDel="00000000" w:rsidR="00000000" w:rsidRPr="00000000">
        <w:rPr>
          <w:rtl w:val="0"/>
        </w:rPr>
        <w:t xml:space="preserve">158. Race, Gender, and Politics in the News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168A and WGST 117. For course description see COMM 168A. (5 units)</w:t>
      </w:r>
    </w:p>
    <w:bookmarkStart w:colFirst="0" w:colLast="0" w:name="2zbgiuw" w:id="81"/>
    <w:bookmarkEnd w:id="81"/>
    <w:p w:rsidR="00000000" w:rsidDel="00000000" w:rsidP="00000000" w:rsidRDefault="00000000" w:rsidRPr="00000000" w14:paraId="000000C2">
      <w:pPr>
        <w:pStyle w:val="Heading3"/>
        <w:rPr/>
      </w:pPr>
      <w:r w:rsidDel="00000000" w:rsidR="00000000" w:rsidRPr="00000000">
        <w:rPr>
          <w:rtl w:val="0"/>
        </w:rPr>
        <w:t xml:space="preserve">159. Race, Gender, and Public Health in the News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164A and WGST 116. For course description see COMM 164A. (5 units)</w:t>
      </w:r>
    </w:p>
    <w:bookmarkStart w:colFirst="0" w:colLast="0" w:name="1egqt2p" w:id="82"/>
    <w:bookmarkEnd w:id="82"/>
    <w:p w:rsidR="00000000" w:rsidDel="00000000" w:rsidP="00000000" w:rsidRDefault="00000000" w:rsidRPr="00000000" w14:paraId="000000C4">
      <w:pPr>
        <w:pStyle w:val="Heading3"/>
        <w:rPr/>
      </w:pPr>
      <w:r w:rsidDel="00000000" w:rsidR="00000000" w:rsidRPr="00000000">
        <w:rPr>
          <w:rtl w:val="0"/>
        </w:rPr>
        <w:t xml:space="preserve">160. Documentary Making for Social Justice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creative course provides students the opportunity to write, dissect, and produce their own 10-minute documentaries that are committed to social justice. In addition to producing their own films, students will examine how documentary filmmakers use film as a medium to heighten the consciousness of their audience, combat negative stereotypes, give voice to marginalized or underrepresented groups, and raise social awareness about issues affecting their diverse communities. Reading film as “text”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with their own arguments, aesthetic concerns, social, political, and historical influences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understand how documentaries are used to </w:t>
      </w:r>
      <w:r w:rsidDel="00000000" w:rsidR="00000000" w:rsidRPr="00000000">
        <w:rPr>
          <w:rtl w:val="0"/>
        </w:rPr>
        <w:t xml:space="preserve">illuminate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disparities or confront issues of inequity and injustice. Specifically, we will examine the intersection of gender, race, class, spirituality, and sexuality, and note how these dynamics function in film to enlighten our global community. Writers in this course will be moved from idea to script and, ultimately, film. (5 units)</w:t>
      </w:r>
    </w:p>
    <w:bookmarkStart w:colFirst="0" w:colLast="0" w:name="3ygebqi" w:id="83"/>
    <w:bookmarkEnd w:id="83"/>
    <w:p w:rsidR="00000000" w:rsidDel="00000000" w:rsidP="00000000" w:rsidRDefault="00000000" w:rsidRPr="00000000" w14:paraId="000000C6">
      <w:pPr>
        <w:pStyle w:val="Heading3"/>
        <w:rPr/>
      </w:pPr>
      <w:r w:rsidDel="00000000" w:rsidR="00000000" w:rsidRPr="00000000">
        <w:rPr>
          <w:rtl w:val="0"/>
        </w:rPr>
        <w:t xml:space="preserve">161. Creating Diverse College-Going Communities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will develop an understanding of diversity issues in college access, reflect on their own experiences, utilize this knowledge to develop workshop curriculum to enhance college-going, and then implement this curriculum in high school classrooms as a community-based learning opportunity. This course introduces students to the background of colleges and universities in the United States, (including history, institutional types, and diverse student representation), then explores the many factors that influence college access and experiences in college (including class, race, gender,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generation college student status, financial aid, and admissions processes). Students will reflect on their own college application and selection process and their experiences in college. Using this knowledge, students will engage in community-based learning (CBL) in which they provide college-related tutoring, mentoring, and workshops for high school students. (5 units)</w:t>
      </w:r>
    </w:p>
    <w:bookmarkStart w:colFirst="0" w:colLast="0" w:name="2dlolyb" w:id="84"/>
    <w:bookmarkEnd w:id="84"/>
    <w:p w:rsidR="00000000" w:rsidDel="00000000" w:rsidP="00000000" w:rsidRDefault="00000000" w:rsidRPr="00000000" w14:paraId="000000C8">
      <w:pPr>
        <w:pStyle w:val="Heading3"/>
        <w:rPr/>
      </w:pPr>
      <w:r w:rsidDel="00000000" w:rsidR="00000000" w:rsidRPr="00000000">
        <w:rPr>
          <w:rtl w:val="0"/>
        </w:rPr>
        <w:t xml:space="preserve">162. Diversity and the Media</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complex, changing, dynamic, and powerful relationships between dominant and underrepresented groups in society, the mass media, and broader social contexts; and discusses media representations of social groups, contexts of media production, and media use among underrepresented groups. The concepts of hegemony, power, social construction, and intersectionality are vital for understanding these relationships, and vital for the course. The course connects to the field of cultural studies in that it focuses on the everyday uses of symbolic forms and aims to make students aware of, and sensitive to, some of the dynamics connected with media images, symbolic power, and the production of meaning in today’s world. Students are encouraged to formulate, question, and put into context, their own versions of reality. Also listed as COMM 121A. (5 units)</w:t>
      </w:r>
    </w:p>
    <w:bookmarkStart w:colFirst="0" w:colLast="0" w:name="sqyw64" w:id="85"/>
    <w:bookmarkEnd w:id="85"/>
    <w:p w:rsidR="00000000" w:rsidDel="00000000" w:rsidP="00000000" w:rsidRDefault="00000000" w:rsidRPr="00000000" w14:paraId="000000CA">
      <w:pPr>
        <w:pStyle w:val="Heading3"/>
        <w:rPr/>
      </w:pPr>
      <w:r w:rsidDel="00000000" w:rsidR="00000000" w:rsidRPr="00000000">
        <w:rPr>
          <w:rtl w:val="0"/>
        </w:rPr>
        <w:t xml:space="preserve">163. Multiracial Communities in Central California</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process of racialization in various communities throughout California and uncover how various ethno-racial groups within these communities live, work, and thrive together in their specific locales. This course will begin by interrogating definitions of community, spatial geography, political economy, as well as attempting to understand social attitudes about race and racism. Then we will examine various cities as case studies to understand the different ways multiracial communities formed. The end goal is to understand the nuances of how multiracial communities, both urban and rural, developed and inscribed meaning onto the geography of California. (5 units)</w:t>
      </w:r>
    </w:p>
    <w:bookmarkStart w:colFirst="0" w:colLast="0" w:name="3cqmetx" w:id="86"/>
    <w:bookmarkEnd w:id="86"/>
    <w:p w:rsidR="00000000" w:rsidDel="00000000" w:rsidP="00000000" w:rsidRDefault="00000000" w:rsidRPr="00000000" w14:paraId="000000CC">
      <w:pPr>
        <w:pStyle w:val="Heading3"/>
        <w:rPr/>
      </w:pPr>
      <w:r w:rsidDel="00000000" w:rsidR="00000000" w:rsidRPr="00000000">
        <w:rPr>
          <w:rtl w:val="0"/>
        </w:rPr>
        <w:t xml:space="preserve">164. Popular Music, Race, and American Culture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MUSC 134. For course description see MUSC 134. (5 units)</w:t>
      </w:r>
    </w:p>
    <w:bookmarkStart w:colFirst="0" w:colLast="0" w:name="1rvwp1q" w:id="87"/>
    <w:bookmarkEnd w:id="87"/>
    <w:p w:rsidR="00000000" w:rsidDel="00000000" w:rsidP="00000000" w:rsidRDefault="00000000" w:rsidRPr="00000000" w14:paraId="000000CE">
      <w:pPr>
        <w:pStyle w:val="Heading3"/>
        <w:rPr/>
      </w:pPr>
      <w:r w:rsidDel="00000000" w:rsidR="00000000" w:rsidRPr="00000000">
        <w:rPr>
          <w:rtl w:val="0"/>
        </w:rPr>
        <w:t xml:space="preserve">165. Community-Based Research Methods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the epistemological, theoretical and ethical foundations for engaging in community-based research methodologies with ethnically and culturally diverse communities. Students will examine decolonizing and anti-oppressive methodologies toward engaging in social justice and participatory action research. This course is designed to equip students with the skills and abilities to engage in community-based, action-oriented and collaborative research projects. The goal is for students to think critically and reflexively, while examining, reflecting and re/deconstructing how research methods and knowledge are reproduced. More specifically, this course engages students in community-based projects where knowledge is co-produced in collaboration with communities of color, who are most </w:t>
      </w:r>
      <w:r w:rsidDel="00000000" w:rsidR="00000000" w:rsidRPr="00000000">
        <w:rPr>
          <w:rtl w:val="0"/>
        </w:rPr>
        <w:t xml:space="preserve">affected by social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structural issues, and well positioned to identify and address injustices through direct-actions and/or deconstructing systems of power and oppression. This course is exclusively for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thnic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w:t>
      </w:r>
      <w:r w:rsidDel="00000000" w:rsidR="00000000" w:rsidRPr="00000000">
        <w:rPr>
          <w:rtl w:val="0"/>
        </w:rPr>
        <w:t xml:space="preserve">majors and minors.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bvk7pj" w:id="88"/>
    <w:bookmarkEnd w:id="88"/>
    <w:p w:rsidR="00000000" w:rsidDel="00000000" w:rsidP="00000000" w:rsidRDefault="00000000" w:rsidRPr="00000000" w14:paraId="000000D0">
      <w:pPr>
        <w:pStyle w:val="Heading3"/>
        <w:rPr/>
      </w:pPr>
      <w:r w:rsidDel="00000000" w:rsidR="00000000" w:rsidRPr="00000000">
        <w:rPr>
          <w:rtl w:val="0"/>
        </w:rPr>
        <w:t xml:space="preserve">166. Race and Religion in the U</w:t>
      </w:r>
      <w:r w:rsidDel="00000000" w:rsidR="00000000" w:rsidRPr="00000000">
        <w:rPr>
          <w:rtl w:val="0"/>
        </w:rPr>
        <w:t xml:space="preserve">nited </w:t>
      </w:r>
      <w:r w:rsidDel="00000000" w:rsidR="00000000" w:rsidRPr="00000000">
        <w:rPr>
          <w:rtl w:val="0"/>
        </w:rPr>
        <w:t xml:space="preserve">S</w:t>
      </w:r>
      <w:r w:rsidDel="00000000" w:rsidR="00000000" w:rsidRPr="00000000">
        <w:rPr>
          <w:rtl w:val="0"/>
        </w:rPr>
        <w:t xml:space="preserve">tates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184. For course description see RSOC 184. (5 units)</w:t>
      </w:r>
    </w:p>
    <w:bookmarkStart w:colFirst="0" w:colLast="0" w:name="2r0uhxc" w:id="89"/>
    <w:bookmarkEnd w:id="89"/>
    <w:p w:rsidR="00000000" w:rsidDel="00000000" w:rsidP="00000000" w:rsidRDefault="00000000" w:rsidRPr="00000000" w14:paraId="000000D2">
      <w:pPr>
        <w:pStyle w:val="Heading3"/>
        <w:rPr/>
      </w:pPr>
      <w:r w:rsidDel="00000000" w:rsidR="00000000" w:rsidRPr="00000000">
        <w:rPr>
          <w:rtl w:val="0"/>
        </w:rPr>
        <w:t xml:space="preserve">167. Race and Inequality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175. For course description see SOCI 175. (5 units)</w:t>
      </w:r>
    </w:p>
    <w:bookmarkStart w:colFirst="0" w:colLast="0" w:name="pgrsvcd792ev" w:id="90"/>
    <w:bookmarkEnd w:id="90"/>
    <w:p w:rsidR="00000000" w:rsidDel="00000000" w:rsidP="00000000" w:rsidRDefault="00000000" w:rsidRPr="00000000" w14:paraId="000000D4">
      <w:pPr>
        <w:pStyle w:val="Heading3"/>
        <w:spacing w:after="180" w:before="180" w:lineRule="auto"/>
        <w:rPr/>
      </w:pPr>
      <w:bookmarkStart w:colFirst="0" w:colLast="0" w:name="_71jwupjfqaqq" w:id="91"/>
      <w:bookmarkEnd w:id="91"/>
      <w:r w:rsidDel="00000000" w:rsidR="00000000" w:rsidRPr="00000000">
        <w:rPr>
          <w:rtl w:val="0"/>
        </w:rPr>
        <w:t xml:space="preserve">168. Contemporary Struggles of Writers of Color </w:t>
      </w:r>
    </w:p>
    <w:p w:rsidR="00000000" w:rsidDel="00000000" w:rsidP="00000000" w:rsidRDefault="00000000" w:rsidRPr="00000000" w14:paraId="000000D5">
      <w:pPr>
        <w:spacing w:after="180" w:before="180" w:lineRule="auto"/>
        <w:rPr>
          <w:color w:val="222222"/>
        </w:rPr>
      </w:pPr>
      <w:r w:rsidDel="00000000" w:rsidR="00000000" w:rsidRPr="00000000">
        <w:rPr>
          <w:color w:val="222222"/>
          <w:rtl w:val="0"/>
        </w:rPr>
        <w:t xml:space="preserve">This course centers the voices of writers of color in the U.S. Students will explore what is made possible through literature by examining a variety of genres. Through critical readings, class discussions, and film screenings, students will have the opportunity to develop a complex understanding of the contemporary issues addressed by writers of color in their novels. (5 units)</w:t>
      </w:r>
    </w:p>
    <w:bookmarkStart w:colFirst="0" w:colLast="0" w:name="xth4kjg0r9nh" w:id="92"/>
    <w:bookmarkEnd w:id="92"/>
    <w:p w:rsidR="00000000" w:rsidDel="00000000" w:rsidP="00000000" w:rsidRDefault="00000000" w:rsidRPr="00000000" w14:paraId="000000D6">
      <w:pPr>
        <w:pStyle w:val="Heading3"/>
        <w:rPr/>
      </w:pPr>
      <w:bookmarkStart w:colFirst="0" w:colLast="0" w:name="_kdyp3sxdj37d" w:id="93"/>
      <w:bookmarkEnd w:id="93"/>
      <w:r w:rsidDel="00000000" w:rsidR="00000000" w:rsidRPr="00000000">
        <w:rPr>
          <w:rtl w:val="0"/>
        </w:rPr>
        <w:t xml:space="preserve">169. Gender, Sexuality &amp; Social Movements in the 20th century U.S.</w:t>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Also listed as HIST 119 and WGST 168. For course description see HIST 119. (5 units)</w:t>
      </w:r>
    </w:p>
    <w:bookmarkStart w:colFirst="0" w:colLast="0" w:name="1664s55" w:id="94"/>
    <w:bookmarkEnd w:id="94"/>
    <w:p w:rsidR="00000000" w:rsidDel="00000000" w:rsidP="00000000" w:rsidRDefault="00000000" w:rsidRPr="00000000" w14:paraId="000000D9">
      <w:pPr>
        <w:pStyle w:val="Heading3"/>
        <w:rPr/>
      </w:pPr>
      <w:r w:rsidDel="00000000" w:rsidR="00000000" w:rsidRPr="00000000">
        <w:rPr>
          <w:rtl w:val="0"/>
        </w:rPr>
        <w:t xml:space="preserve">170. Immigrant Businesses in the United States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150. For course description see SOCI 150. (5 units)</w:t>
      </w:r>
    </w:p>
    <w:bookmarkStart w:colFirst="0" w:colLast="0" w:name="3q5sasy" w:id="95"/>
    <w:bookmarkEnd w:id="95"/>
    <w:p w:rsidR="00000000" w:rsidDel="00000000" w:rsidP="00000000" w:rsidRDefault="00000000" w:rsidRPr="00000000" w14:paraId="000000DB">
      <w:pPr>
        <w:pStyle w:val="Heading3"/>
        <w:rPr/>
      </w:pPr>
      <w:r w:rsidDel="00000000" w:rsidR="00000000" w:rsidRPr="00000000">
        <w:rPr>
          <w:rtl w:val="0"/>
        </w:rPr>
        <w:t xml:space="preserve">171. Immigrant Communities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180. For course description see SOCI 180. (5 units)</w:t>
      </w:r>
    </w:p>
    <w:bookmarkStart w:colFirst="0" w:colLast="0" w:name="5uwxesuh7ckb" w:id="96"/>
    <w:bookmarkEnd w:id="96"/>
    <w:p w:rsidR="00000000" w:rsidDel="00000000" w:rsidP="00000000" w:rsidRDefault="00000000" w:rsidRPr="00000000" w14:paraId="000000DD">
      <w:pPr>
        <w:pStyle w:val="Heading3"/>
        <w:spacing w:after="180" w:before="180" w:lineRule="auto"/>
        <w:rPr/>
      </w:pPr>
      <w:bookmarkStart w:colFirst="0" w:colLast="0" w:name="_xtufprkhl9dp" w:id="97"/>
      <w:bookmarkEnd w:id="97"/>
      <w:r w:rsidDel="00000000" w:rsidR="00000000" w:rsidRPr="00000000">
        <w:rPr>
          <w:rtl w:val="0"/>
        </w:rPr>
        <w:t xml:space="preserve">172. Whiteness Studies in the 21st Century</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Explores the impact of immigration to the United States, particularly the effect of the immigration reform law of 1965 that resulted in large increases in immigration to the United States particularly from Latin America and Asia. This wave of immigrants and their U.S.-born children have significantly changed the fabric of American society. Examines case studies of immigrants and the second generation from Cuba, Mexico, Nicaragua, Vietnam, and Haiti using a comparative sociological perspective. Also listed as HIST 183. (5 units)</w:t>
      </w:r>
    </w:p>
    <w:bookmarkStart w:colFirst="0" w:colLast="0" w:name="4w50064bpdq0" w:id="98"/>
    <w:bookmarkEnd w:id="98"/>
    <w:p w:rsidR="00000000" w:rsidDel="00000000" w:rsidP="00000000" w:rsidRDefault="00000000" w:rsidRPr="00000000" w14:paraId="000000DF">
      <w:pPr>
        <w:pStyle w:val="Heading3"/>
        <w:spacing w:after="180" w:before="180" w:lineRule="auto"/>
        <w:rPr/>
      </w:pPr>
      <w:bookmarkStart w:colFirst="0" w:colLast="0" w:name="_rvjgty378fii" w:id="99"/>
      <w:bookmarkEnd w:id="99"/>
      <w:r w:rsidDel="00000000" w:rsidR="00000000" w:rsidRPr="00000000">
        <w:rPr>
          <w:rtl w:val="0"/>
        </w:rPr>
        <w:t xml:space="preserve">174. Educational Inequality, Racism and Resistance</w:t>
      </w:r>
    </w:p>
    <w:p w:rsidR="00000000" w:rsidDel="00000000" w:rsidP="00000000" w:rsidRDefault="00000000" w:rsidRPr="00000000" w14:paraId="000000E0">
      <w:pPr>
        <w:spacing w:after="240" w:before="240" w:lineRule="auto"/>
        <w:rPr/>
      </w:pPr>
      <w:r w:rsidDel="00000000" w:rsidR="00000000" w:rsidRPr="00000000">
        <w:rPr>
          <w:rtl w:val="0"/>
        </w:rPr>
        <w:t xml:space="preserve">This course critically examines the connection between educational inequality, racism and resistance from a multicultural perspective.   Encouraging students to view racism beyond isolated incidents by individuals, this course will expose racial inequality in schools as sustained by laws and formal institutions. In this course, students will be exposed to both theory and research that explore concepts including race and racism, racial microaggressions, stereotype threat, racial battle fatigue, internalized racism, and resistance. Students will examine the extent to which these forces impact multiple minority communities in K-16 contexts, as well as community efforts for social justice. (5 units)</w:t>
      </w:r>
    </w:p>
    <w:bookmarkStart w:colFirst="0" w:colLast="0" w:name="7z1u682ookxj" w:id="100"/>
    <w:bookmarkEnd w:id="100"/>
    <w:p w:rsidR="00000000" w:rsidDel="00000000" w:rsidP="00000000" w:rsidRDefault="00000000" w:rsidRPr="00000000" w14:paraId="000000E1">
      <w:pPr>
        <w:pStyle w:val="Heading3"/>
        <w:spacing w:after="240" w:before="240" w:lineRule="auto"/>
        <w:rPr/>
      </w:pPr>
      <w:bookmarkStart w:colFirst="0" w:colLast="0" w:name="_9sshezk35j1c" w:id="101"/>
      <w:bookmarkEnd w:id="101"/>
      <w:r w:rsidDel="00000000" w:rsidR="00000000" w:rsidRPr="00000000">
        <w:rPr>
          <w:rtl w:val="0"/>
        </w:rPr>
        <w:t xml:space="preserve">ETHN 175 - Black Power</w:t>
      </w:r>
    </w:p>
    <w:p w:rsidR="00000000" w:rsidDel="00000000" w:rsidP="00000000" w:rsidRDefault="00000000" w:rsidRPr="00000000" w14:paraId="000000E2">
      <w:pPr>
        <w:spacing w:after="240" w:before="240" w:lineRule="auto"/>
        <w:rPr/>
      </w:pPr>
      <w:r w:rsidDel="00000000" w:rsidR="00000000" w:rsidRPr="00000000">
        <w:rPr>
          <w:rtl w:val="0"/>
        </w:rPr>
        <w:t xml:space="preserve">This course explores the history of Black Power by examining the philosophical positions and plans of action that defined this branch of the Black Freedom Movement. As Black Power activists sought to fight racism and achieve liberation by asserting Black political, cultural, and economic autonomy, the course therefore centers critiques of capitalism, political organizing, community empowerment, and artistic expression as articulated and practiced by Black Power activists throughout the 20</w:t>
      </w:r>
      <w:r w:rsidDel="00000000" w:rsidR="00000000" w:rsidRPr="00000000">
        <w:rPr>
          <w:vertAlign w:val="superscript"/>
          <w:rtl w:val="0"/>
        </w:rPr>
        <w:t xml:space="preserve">th</w:t>
      </w:r>
      <w:r w:rsidDel="00000000" w:rsidR="00000000" w:rsidRPr="00000000">
        <w:rPr>
          <w:rtl w:val="0"/>
        </w:rPr>
        <w:t xml:space="preserve"> century.  (5 Units)</w:t>
      </w:r>
    </w:p>
    <w:bookmarkStart w:colFirst="0" w:colLast="0" w:name="25b2l0r" w:id="102"/>
    <w:bookmarkEnd w:id="102"/>
    <w:p w:rsidR="00000000" w:rsidDel="00000000" w:rsidP="00000000" w:rsidRDefault="00000000" w:rsidRPr="00000000" w14:paraId="000000E3">
      <w:pPr>
        <w:pStyle w:val="Heading3"/>
        <w:rPr/>
      </w:pPr>
      <w:r w:rsidDel="00000000" w:rsidR="00000000" w:rsidRPr="00000000">
        <w:rPr>
          <w:rtl w:val="0"/>
        </w:rPr>
        <w:t xml:space="preserve">178. Race and World War II</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War II stands as one of the most explosive moments in U.S. and global history in the 20th century because of the myriad ways the conflict influenced the postwar world. The United States emerged from the war as the premiere global superpower in terms of combined military, diplomatic, and financial supremacy. However, the United States found itself under increased scrutiny due to its history and maintenance of structural or institutionalized racism. In the midst of military and ideological conflict against the Nazi regime in Germany, and addressing the claims of civil rights and anti-colonial activists, the United States became a composite site of the tensions that defined a democratic society struggling with ongoing racism. This reading seminar explores these tensions, which were exacerbated by the rise of anti-racist perspectives in the anthropological and biological sciences just preceding the war. The assigned readings and discussions engage these phenomena in order to properly explore the significance of “race” in the World War II era. Also listed as HIST 178. (5 units)</w:t>
      </w:r>
      <w:r w:rsidDel="00000000" w:rsidR="00000000" w:rsidRPr="00000000">
        <w:rPr>
          <w:rtl w:val="0"/>
        </w:rPr>
      </w:r>
    </w:p>
    <w:bookmarkStart w:colFirst="0" w:colLast="0" w:name="kix.girpwapfm2qc" w:id="103"/>
    <w:bookmarkEnd w:id="103"/>
    <w:p w:rsidR="00000000" w:rsidDel="00000000" w:rsidP="00000000" w:rsidRDefault="00000000" w:rsidRPr="00000000" w14:paraId="000000E5">
      <w:pPr>
        <w:pStyle w:val="Heading3"/>
        <w:spacing w:after="240" w:before="240" w:lineRule="auto"/>
        <w:rPr/>
      </w:pPr>
      <w:bookmarkStart w:colFirst="0" w:colLast="0" w:name="_ow2vunqzuhd0" w:id="104"/>
      <w:bookmarkEnd w:id="104"/>
      <w:r w:rsidDel="00000000" w:rsidR="00000000" w:rsidRPr="00000000">
        <w:rPr>
          <w:rFonts w:ascii="Calibri" w:cs="Calibri" w:eastAsia="Calibri" w:hAnsi="Calibri"/>
          <w:color w:val="4f81bd"/>
          <w:sz w:val="28"/>
          <w:szCs w:val="28"/>
          <w:rtl w:val="0"/>
        </w:rPr>
        <w:t xml:space="preserve">180.</w:t>
      </w:r>
      <w:r w:rsidDel="00000000" w:rsidR="00000000" w:rsidRPr="00000000">
        <w:rPr>
          <w:rtl w:val="0"/>
        </w:rPr>
        <w:t xml:space="preserve"> </w:t>
      </w:r>
      <w:r w:rsidDel="00000000" w:rsidR="00000000" w:rsidRPr="00000000">
        <w:rPr>
          <w:rtl w:val="0"/>
        </w:rPr>
        <w:t xml:space="preserve">Race, Voting, Campaigns, and Elections</w:t>
      </w:r>
      <w:r w:rsidDel="00000000" w:rsidR="00000000" w:rsidRPr="00000000">
        <w:rPr>
          <w:rtl w:val="0"/>
        </w:rPr>
      </w:r>
    </w:p>
    <w:p w:rsidR="00000000" w:rsidDel="00000000" w:rsidP="00000000" w:rsidRDefault="00000000" w:rsidRPr="00000000" w14:paraId="000000E6">
      <w:pPr>
        <w:spacing w:after="240" w:before="240" w:lineRule="auto"/>
        <w:rPr>
          <w:color w:val="222222"/>
          <w:highlight w:val="white"/>
        </w:rPr>
      </w:pPr>
      <w:r w:rsidDel="00000000" w:rsidR="00000000" w:rsidRPr="00000000">
        <w:rPr>
          <w:color w:val="222222"/>
          <w:highlight w:val="white"/>
          <w:rtl w:val="0"/>
        </w:rPr>
        <w:t xml:space="preserve">This class examines how the traditional vehicles of American political participation – namely voting, campaigns, and elections – have been racialized throughout American history and the particular impacts and responses among African Americans and Latinas/os/xs. As part of this examination we look closely at the participation of racial and ethnic minorities in various forms of electoral activity (as both voters and candidates), we analyze enduring obstacles to their political empowerment (both structural and resource constraints), and highlight efforts to remove those barriers. A critical examination of the upcoming national elections will feature prominently throughout this course and students will have the opportunity to examine local elections more closely through an original research project designed to study the intersection of race and voting in San Jose, California. (5 units)</w:t>
      </w:r>
    </w:p>
    <w:p w:rsidR="00000000" w:rsidDel="00000000" w:rsidP="00000000" w:rsidRDefault="00000000" w:rsidRPr="00000000" w14:paraId="000000E7">
      <w:pPr>
        <w:pStyle w:val="Heading3"/>
        <w:rPr/>
      </w:pPr>
      <w:bookmarkStart w:colFirst="0" w:colLast="0" w:name="_nyjel5ygc39q" w:id="105"/>
      <w:bookmarkEnd w:id="105"/>
      <w:r w:rsidDel="00000000" w:rsidR="00000000" w:rsidRPr="00000000">
        <w:rPr>
          <w:rtl w:val="0"/>
        </w:rPr>
        <w:t xml:space="preserve">184. Seminar - Women of Color in the United States</w:t>
      </w:r>
    </w:p>
    <w:p w:rsidR="00000000" w:rsidDel="00000000" w:rsidP="00000000" w:rsidRDefault="00000000" w:rsidRPr="00000000" w14:paraId="000000E8">
      <w:pPr>
        <w:spacing w:after="180" w:before="180" w:lineRule="auto"/>
        <w:rPr/>
      </w:pPr>
      <w:r w:rsidDel="00000000" w:rsidR="00000000" w:rsidRPr="00000000">
        <w:rPr>
          <w:rtl w:val="0"/>
        </w:rPr>
        <w:t xml:space="preserve">Explores the historical and present-day issues for women of color in the United States inclusive but not limited to key topics such as sexuality, family, work, media, and activism. Students will examine the impact of racism, sexism, heterosexism, and classism on African American, Asian American, Chicana/x and Latina/x, and American Indian/Indigenous/Native American women in the United States. Using an interdisciplinary approach, students will also investigate their shared experiences as well as their differences. (5 units)</w:t>
      </w:r>
    </w:p>
    <w:bookmarkStart w:colFirst="0" w:colLast="0" w:name="kgcv8k" w:id="106"/>
    <w:bookmarkEnd w:id="106"/>
    <w:p w:rsidR="00000000" w:rsidDel="00000000" w:rsidP="00000000" w:rsidRDefault="00000000" w:rsidRPr="00000000" w14:paraId="000000E9">
      <w:pPr>
        <w:pStyle w:val="Heading3"/>
        <w:spacing w:before="0" w:lineRule="auto"/>
        <w:rPr/>
      </w:pPr>
      <w:r w:rsidDel="00000000" w:rsidR="00000000" w:rsidRPr="00000000">
        <w:rPr>
          <w:rtl w:val="0"/>
        </w:rPr>
        <w:t xml:space="preserve">185. Seminar  in U.S.Racial and Ethnic Politics</w:t>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vertAlign w:val="baseline"/>
        </w:rPr>
      </w:pPr>
      <w:r w:rsidDel="00000000" w:rsidR="00000000" w:rsidRPr="00000000">
        <w:rPr>
          <w:rtl w:val="0"/>
        </w:rPr>
        <w:t xml:space="preserve">Selected topics in U.S. politics. </w:t>
      </w:r>
      <w:r w:rsidDel="00000000" w:rsidR="00000000" w:rsidRPr="00000000">
        <w:rPr>
          <w:vertAlign w:val="baseline"/>
          <w:rtl w:val="0"/>
        </w:rPr>
        <w:t xml:space="preserve">Also listed as POLI 195DW. </w:t>
      </w:r>
      <w:r w:rsidDel="00000000" w:rsidR="00000000" w:rsidRPr="00000000">
        <w:rPr>
          <w:rtl w:val="0"/>
        </w:rPr>
        <w:t xml:space="preserve">This course has Diversity and Advanced Writing components. Prerequisites: POLI 153; CTW 1&amp;2 for the Advanced Writing component. </w:t>
      </w:r>
      <w:r w:rsidDel="00000000" w:rsidR="00000000" w:rsidRPr="00000000">
        <w:rPr>
          <w:vertAlign w:val="baseline"/>
          <w:rtl w:val="0"/>
        </w:rPr>
        <w:t xml:space="preserve">(5 units)</w:t>
      </w:r>
    </w:p>
    <w:bookmarkStart w:colFirst="0" w:colLast="0" w:name="7i62e0v3f5il" w:id="107"/>
    <w:bookmarkEnd w:id="107"/>
    <w:p w:rsidR="00000000" w:rsidDel="00000000" w:rsidP="00000000" w:rsidRDefault="00000000" w:rsidRPr="00000000" w14:paraId="000000EC">
      <w:pPr>
        <w:pStyle w:val="Heading3"/>
        <w:spacing w:after="180" w:before="180" w:lineRule="auto"/>
        <w:rPr/>
      </w:pPr>
      <w:bookmarkStart w:colFirst="0" w:colLast="0" w:name="_e1ar9867mnxy" w:id="108"/>
      <w:bookmarkEnd w:id="108"/>
      <w:r w:rsidDel="00000000" w:rsidR="00000000" w:rsidRPr="00000000">
        <w:rPr>
          <w:rtl w:val="0"/>
        </w:rPr>
        <w:t xml:space="preserve">186. Seminar - Contemporary Latina/o/x Immigration Issues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class creates a seminar version of ETHN 120 Mexican Immigration to the U.S. (see description above) by covering the same topics but focusing outcomes on producing original student research (either paper or project) and highlighting student participation and presentations through weekly readings and other course material</w:t>
      </w:r>
      <w:r w:rsidDel="00000000" w:rsidR="00000000" w:rsidRPr="00000000">
        <w:rPr>
          <w:rtl w:val="0"/>
        </w:rPr>
        <w:t xml:space="preserve">. (5 units)</w:t>
      </w:r>
    </w:p>
    <w:bookmarkStart w:colFirst="0" w:colLast="0" w:name="syjtd15f1e3g" w:id="109"/>
    <w:bookmarkEnd w:id="109"/>
    <w:p w:rsidR="00000000" w:rsidDel="00000000" w:rsidP="00000000" w:rsidRDefault="00000000" w:rsidRPr="00000000" w14:paraId="000000EE">
      <w:pPr>
        <w:pStyle w:val="Heading3"/>
        <w:spacing w:after="180" w:before="180" w:lineRule="auto"/>
        <w:rPr/>
      </w:pPr>
      <w:bookmarkStart w:colFirst="0" w:colLast="0" w:name="_b746dj9cppqn" w:id="110"/>
      <w:bookmarkEnd w:id="110"/>
      <w:r w:rsidDel="00000000" w:rsidR="00000000" w:rsidRPr="00000000">
        <w:rPr>
          <w:rtl w:val="0"/>
        </w:rPr>
        <w:t xml:space="preserve">187. Seminar - Youth Activism &amp; Contemporary Social Movements</w:t>
      </w:r>
    </w:p>
    <w:p w:rsidR="00000000" w:rsidDel="00000000" w:rsidP="00000000" w:rsidRDefault="00000000" w:rsidRPr="00000000" w14:paraId="000000EF">
      <w:pPr>
        <w:spacing w:after="180" w:before="180" w:lineRule="auto"/>
        <w:rPr/>
      </w:pPr>
      <w:r w:rsidDel="00000000" w:rsidR="00000000" w:rsidRPr="00000000">
        <w:rPr>
          <w:rtl w:val="0"/>
        </w:rPr>
        <w:t xml:space="preserve">Youth Activism &amp; Contemporary Social Movements examines current social movements catalyzed and led by young people. The course specifically examines youth community organizing and youth activism as a context for social justice work that parallels, yet differs from the Civil Rights Movements of the 1960s. In this course, we engage an intersectional analysis of race, age, and other markers of identity and difference. Through this perspective we will examine the contributions and role of young people in contemporary 21st-century social movements from the 1960s through the present that have contributed to contemporary youth activisms. Within a U.S. context, social movements have often been grouped into three different time periods: the Civil Rights Movement, the post-1960s, and the contemporary social movements. The thematic organization of these periods reflects the different struggles experienced by social groups within societies, and the varied approaches and mechanisms through which communities and young people organized. Although these social movements and waves of political activism are characterized and shaped by the timeframe of their unique sociopolitical context, there are similarities across all periods. One similarity across these times frames concerns the significant leadership and activism of young people—children, youth, and young adults—to resist and challenge structures of power and systems of oppression. From Anti-Islamophobia movements; to Black Lives Matter; to Undocumented &amp; Unafraid; to LGBTQ and women’s rights movements; to the institutionalization of ethnic studies curricula and the ending of gun violence in schools—all of these movements underscore the power of young people. (5 units)</w:t>
      </w:r>
    </w:p>
    <w:bookmarkStart w:colFirst="0" w:colLast="0" w:name="tln6g3ic10e3" w:id="111"/>
    <w:bookmarkEnd w:id="111"/>
    <w:p w:rsidR="00000000" w:rsidDel="00000000" w:rsidP="00000000" w:rsidRDefault="00000000" w:rsidRPr="00000000" w14:paraId="000000F0">
      <w:pPr>
        <w:pStyle w:val="Heading3"/>
        <w:spacing w:after="180" w:before="180" w:lineRule="auto"/>
        <w:rPr/>
      </w:pPr>
      <w:bookmarkStart w:colFirst="0" w:colLast="0" w:name="_gi0mccqa86bf" w:id="112"/>
      <w:bookmarkEnd w:id="112"/>
      <w:r w:rsidDel="00000000" w:rsidR="00000000" w:rsidRPr="00000000">
        <w:rPr>
          <w:rtl w:val="0"/>
        </w:rPr>
        <w:t xml:space="preserve">188. Seminar - Civil Rights and Anti-Colonial Movements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examines the connections between two historical developments often treated separately: the U.S. civil </w:t>
      </w:r>
      <w:r w:rsidDel="00000000" w:rsidR="00000000" w:rsidRPr="00000000">
        <w:rPr>
          <w:highlight w:val="white"/>
          <w:rtl w:val="0"/>
        </w:rPr>
        <w:t xml:space="preserve">rights struggle and anti-colonial movements across the globe. By placing these movements in a transnational framework, we will explore through readings and the production of an original research paper, the global challenge to the racialized world order of the modern world. What was the longer history and role of Black Nationalism and Pan-Africanism in the transnational struggle? How did women contribute to the longer struggle against white supremacy in both the United States and colonial world? The central goal of the course is to expand our understanding of anti-racist struggle by moving beyond the formal boundaries of the United States of America in the 20th and 21st centuries.</w:t>
      </w:r>
      <w:r w:rsidDel="00000000" w:rsidR="00000000" w:rsidRPr="00000000">
        <w:rPr>
          <w:rtl w:val="0"/>
        </w:rPr>
        <w:t xml:space="preserve"> </w:t>
      </w:r>
      <w:r w:rsidDel="00000000" w:rsidR="00000000" w:rsidRPr="00000000">
        <w:rPr>
          <w:rtl w:val="0"/>
        </w:rPr>
        <w:t xml:space="preserve">(5 units)</w:t>
      </w:r>
    </w:p>
    <w:bookmarkStart w:colFirst="0" w:colLast="0" w:name="34g0dwd" w:id="113"/>
    <w:bookmarkEnd w:id="113"/>
    <w:p w:rsidR="00000000" w:rsidDel="00000000" w:rsidP="00000000" w:rsidRDefault="00000000" w:rsidRPr="00000000" w14:paraId="000000F2">
      <w:pPr>
        <w:pStyle w:val="Heading3"/>
        <w:rPr/>
      </w:pPr>
      <w:r w:rsidDel="00000000" w:rsidR="00000000" w:rsidRPr="00000000">
        <w:rPr>
          <w:rtl w:val="0"/>
        </w:rPr>
        <w:t xml:space="preserve">194. Peer Educator in Ethnic Studies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ethnic studies work closely with a faculty member to help students in an ethnic studies course understand course material, think more deeply about course material, benefit from collaborative learning, and/or to help students enjoy learning. Enrollment is by permission of the instructor. (2 units)</w:t>
      </w:r>
    </w:p>
    <w:bookmarkStart w:colFirst="0" w:colLast="0" w:name="1jlao46" w:id="114"/>
    <w:bookmarkEnd w:id="114"/>
    <w:p w:rsidR="00000000" w:rsidDel="00000000" w:rsidP="00000000" w:rsidRDefault="00000000" w:rsidRPr="00000000" w14:paraId="000000F4">
      <w:pPr>
        <w:pStyle w:val="Heading3"/>
        <w:rPr/>
      </w:pPr>
      <w:r w:rsidDel="00000000" w:rsidR="00000000" w:rsidRPr="00000000">
        <w:rPr>
          <w:rtl w:val="0"/>
        </w:rPr>
        <w:t xml:space="preserve">195. Advanced Seminar in Critical Race Theory and Methods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serves as an introduction to several of the methods used in advanced research in critical race and ethnic interdisciplinary research. The course will examine a range of theoretical and applied topics in research methods including: debates in epistemology, objectivity, interdisciplinary, and intersectionality; how to formulate a research design (from research question to presentation of findings); and applications of specific methodological tools such as interviews, participant observation, biography, content analysis, experimental design, and survey research. This course is exclus</w:t>
      </w:r>
      <w:r w:rsidDel="00000000" w:rsidR="00000000" w:rsidRPr="00000000">
        <w:rPr>
          <w:rtl w:val="0"/>
        </w:rPr>
        <w:t xml:space="preserve">ively for ethnic studies majors and minors.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ix.r0a7msz07a5m" w:id="115"/>
    <w:bookmarkEnd w:id="115"/>
    <w:p w:rsidR="00000000" w:rsidDel="00000000" w:rsidP="00000000" w:rsidRDefault="00000000" w:rsidRPr="00000000" w14:paraId="000000F6">
      <w:pPr>
        <w:pStyle w:val="Heading3"/>
        <w:spacing w:after="100" w:before="100" w:lineRule="auto"/>
        <w:rPr/>
      </w:pPr>
      <w:bookmarkStart w:colFirst="0" w:colLast="0" w:name="_t48e68d1peaj" w:id="116"/>
      <w:bookmarkEnd w:id="116"/>
      <w:r w:rsidDel="00000000" w:rsidR="00000000" w:rsidRPr="00000000">
        <w:rPr>
          <w:rFonts w:ascii="Calibri" w:cs="Calibri" w:eastAsia="Calibri" w:hAnsi="Calibri"/>
          <w:color w:val="4f81bd"/>
          <w:sz w:val="28"/>
          <w:szCs w:val="28"/>
          <w:rtl w:val="0"/>
        </w:rPr>
        <w:t xml:space="preserve">196.</w:t>
      </w:r>
      <w:r w:rsidDel="00000000" w:rsidR="00000000" w:rsidRPr="00000000">
        <w:rPr>
          <w:rtl w:val="0"/>
        </w:rPr>
        <w:t xml:space="preserve"> Praxis and Practitioners of Critical Racial and Ethnic Studies</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color w:val="222222"/>
          <w:highlight w:val="white"/>
          <w:rtl w:val="0"/>
        </w:rPr>
        <w:t xml:space="preserve">This class is organized around a weekly presentation, lecture, film, or other engagement by a local, regional, or national practitioner or activist whose work addresses key challenges and social justice work within racial and ethnic minority communities. The weekly presentation will serve as a focal point for critical analysis of contemporary racial and ethnic studies including pressing social, cultural, economic, and political issues within historically marginalized racial minority communities. Students are required to attend the weekly presentation and write a short reflect that summarizes their individual experiences.  Prerequisite: Any Ethnic Studies course . (2 units)</w:t>
      </w:r>
      <w:r w:rsidDel="00000000" w:rsidR="00000000" w:rsidRPr="00000000">
        <w:rPr>
          <w:rtl w:val="0"/>
        </w:rPr>
      </w:r>
    </w:p>
    <w:bookmarkStart w:colFirst="0" w:colLast="0" w:name="43ky6rz" w:id="117"/>
    <w:bookmarkEnd w:id="117"/>
    <w:p w:rsidR="00000000" w:rsidDel="00000000" w:rsidP="00000000" w:rsidRDefault="00000000" w:rsidRPr="00000000" w14:paraId="000000F8">
      <w:pPr>
        <w:pStyle w:val="Heading3"/>
        <w:rPr/>
      </w:pPr>
      <w:r w:rsidDel="00000000" w:rsidR="00000000" w:rsidRPr="00000000">
        <w:rPr>
          <w:rtl w:val="0"/>
        </w:rPr>
        <w:t xml:space="preserve">197. Special Topics in Ethnic Studies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iq8gzs" w:id="118"/>
    <w:bookmarkEnd w:id="118"/>
    <w:p w:rsidR="00000000" w:rsidDel="00000000" w:rsidP="00000000" w:rsidRDefault="00000000" w:rsidRPr="00000000" w14:paraId="000000FA">
      <w:pPr>
        <w:pStyle w:val="Heading3"/>
        <w:rPr/>
      </w:pPr>
      <w:r w:rsidDel="00000000" w:rsidR="00000000" w:rsidRPr="00000000">
        <w:rPr>
          <w:rtl w:val="0"/>
        </w:rPr>
        <w:t xml:space="preserve">198. Internship</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xvir7l" w:id="119"/>
    <w:bookmarkEnd w:id="119"/>
    <w:p w:rsidR="00000000" w:rsidDel="00000000" w:rsidP="00000000" w:rsidRDefault="00000000" w:rsidRPr="00000000" w14:paraId="000000FC">
      <w:pPr>
        <w:pStyle w:val="Heading3"/>
        <w:rPr/>
      </w:pPr>
      <w:r w:rsidDel="00000000" w:rsidR="00000000" w:rsidRPr="00000000">
        <w:rPr>
          <w:rtl w:val="0"/>
        </w:rPr>
        <w:t xml:space="preserve">199. Directed Research</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capstone senior project that involves intensive reading and writing, culminating in a final research project under the direction of an ethnic studies faculty member Prerequisite: Written approval by the director of the Ethnic Studies Department prior to registration.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