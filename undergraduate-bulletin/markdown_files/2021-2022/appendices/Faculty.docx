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Faculty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Endowed </w:t>
      </w:r>
      <w:r w:rsidDel="00000000" w:rsidR="00000000" w:rsidRPr="00000000">
        <w:rPr>
          <w:rtl w:val="0"/>
        </w:rPr>
        <w:t xml:space="preserve">Chairs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S. Alemany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Gina Hens-Piazza (Jesuit School of Theology)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Arrupe,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Paul A. Soukup, S.J. (Communication)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Fay Boyle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Enrique S. Pumar (Sociology)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Howard and Alida Charney Professor (open)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Edmund Campion,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Paul P. Mariani</w:t>
      </w:r>
      <w:r w:rsidDel="00000000" w:rsidR="00000000" w:rsidRPr="00000000">
        <w:rPr>
          <w:rtl w:val="0"/>
        </w:rPr>
        <w:t xml:space="preserve">, S.J. (History)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Ignacio Ellacuria, S.J., University Professor for Jesuit Studies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Jerome Baggett (Jesuit School of Theology)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and Seymour Graff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Ruth E. Davis (Computer Engineering)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and Seymour Graff Professor 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Betty A. Young (Physics)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 L. Locatelli,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Thomas and Kathleen L. McCarthy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Feldman (Counseling Psychology)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 and Dianne McKenna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Courtney Murray, S.J. Professor of Social Ethics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Don Heider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(Markkula Center)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Nobili,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Amelia Fuller (Chemistry and Biochemistry)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Presidential Professor of Ethics and the Common Good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Gary Spitko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(Law)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 and Bobbie Sanfilippo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Allen Hammond IV (Law)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Sanfilippo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 Ling (Computer Engineering)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Jesuit Community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Benjamin and Mae Swig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Narendra Agrawal (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Harold and Edythe Toso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Blake </w:t>
      </w:r>
      <w:r w:rsidDel="00000000" w:rsidR="00000000" w:rsidRPr="00000000">
        <w:rPr>
          <w:rtl w:val="0"/>
        </w:rPr>
        <w:t xml:space="preserve">DeMaria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Art &amp; Art History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College of Arts and Sciences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Augustin Cardinal Bea, S.J., University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Thomas G. Plante (Psychology)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A. Donohoe,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Laura</w:t>
      </w:r>
      <w:r w:rsidDel="00000000" w:rsidR="00000000" w:rsidRPr="00000000">
        <w:rPr>
          <w:rtl w:val="0"/>
        </w:rPr>
        <w:t xml:space="preserve"> L. Ellingson (Communication and Women’s and Gender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Bernard J. Hanley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B. Gray (Religious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Gerard Manley Hopkins,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Ronald T. Hansen (English)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Fletcher Jones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Eric Tillman (Chemistry)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Clare Boothe Luce Professors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Grace Stokes (Chemistry) Nicolette Meshkat (Mathematics and Computer Science)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 Ridder/San Jose Mercury News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Michael T. Whalen (Communication)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Walter E. Schmidt,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Barbara A. Molony (History)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and Elizabeth Valeriote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Janice Edgerly-Rooks (Biology)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William J. Rewak Professor</w:t>
      </w:r>
      <w:r w:rsidDel="00000000" w:rsidR="00000000" w:rsidRPr="00000000">
        <w:rPr>
          <w:rtl w:val="0"/>
        </w:rPr>
        <w:t xml:space="preserve"> Aldo L. Billingslea (Theater and Dance)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School of Engineering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J. Bannan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Sally L. Wood (Electrical Engineering)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Wilmot J. Nicholson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Sukhmander Singh (Civil Engineering)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W. Peters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Edwin Maurer (Civil Engineering)</w:t>
      </w:r>
    </w:p>
    <w:p w:rsidR="00000000" w:rsidDel="00000000" w:rsidP="00000000" w:rsidRDefault="00000000" w:rsidRPr="00000000" w14:paraId="00000026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John M. Sobrato </w:t>
      </w:r>
      <w:r w:rsidDel="00000000" w:rsidR="00000000" w:rsidRPr="00000000">
        <w:rPr>
          <w:rtl w:val="0"/>
        </w:rPr>
        <w:t xml:space="preserve"> (open)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and Janice Terry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Chris Kitts (Mechanical Engineering)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(Electrical Engineering)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School of Business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Accolti, S.J. Professorship for Leadership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Barry Z. Posner (Management)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T. Cleary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Albert V. Bruno (Marketing)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J. Dirksen Professor of Business Ethics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Manuel G. Velasquez (Management)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and Susan Finocchio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Kris J. Mitchener (Economics)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Glenn Klimek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Meir Statman (Finance)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and Barbara McCullough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Yongtae Kim (Accounting)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Naumes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Gregory A. Baker (Management)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 and Mary Orradre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Alexander J. Field (Economics)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and Patricia Schott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J. Skaggs Distinguished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Kirthi Kalyanam (Marketing)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and Janice Terry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Sanjiv Das (Finance)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Gerald and Bonita A. Wilkinson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Hoje Jo (Finance)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School of Law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Katharine and George Alexander Professorship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Michelle Oberman (Law)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A. and Elizabeth H. Sutro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L. Sloss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(Law)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Inez Mabie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Kerry Macintosh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(Law)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Professors Emeriti</w:t>
      </w:r>
      <w:r w:rsidDel="00000000" w:rsidR="00000000" w:rsidRPr="00000000">
        <w:rPr>
          <w:rtl w:val="0"/>
        </w:rPr>
      </w:r>
    </w:p>
    <w:bookmarkStart w:colFirst="0" w:colLast="0" w:name="f75aiw3w304f" w:id="8"/>
    <w:bookmarkEnd w:id="8"/>
    <w:p w:rsidR="00000000" w:rsidDel="00000000" w:rsidP="00000000" w:rsidRDefault="00000000" w:rsidRPr="00000000" w14:paraId="0000003A">
      <w:pPr>
        <w:pStyle w:val="Heading3"/>
        <w:rPr>
          <w:del w:author="Sheryl Becker" w:id="0" w:date="2021-03-19T21:30:29Z"/>
        </w:rPr>
      </w:pPr>
      <w:del w:author="Sheryl Becker" w:id="0" w:date="2021-03-19T21:30:29Z">
        <w:bookmarkStart w:colFirst="0" w:colLast="0" w:name="_hfo859t8ni00" w:id="9"/>
        <w:bookmarkEnd w:id="9"/>
        <w:r w:rsidDel="00000000" w:rsidR="00000000" w:rsidRPr="00000000">
          <w:rPr>
            <w:rtl w:val="0"/>
          </w:rPr>
          <w:delText xml:space="preserve">GERALD L. ALEXANDERSON (1958)</w:delText>
        </w:r>
      </w:del>
    </w:p>
    <w:p w:rsidR="00000000" w:rsidDel="00000000" w:rsidP="00000000" w:rsidRDefault="00000000" w:rsidRPr="00000000" w14:paraId="0000003B">
      <w:pPr>
        <w:spacing w:after="180" w:before="180" w:lineRule="auto"/>
        <w:rPr>
          <w:del w:author="Sheryl Becker" w:id="0" w:date="2021-03-19T21:30:29Z"/>
        </w:rPr>
      </w:pPr>
      <w:del w:author="Sheryl Becker" w:id="0" w:date="2021-03-19T21:30:29Z">
        <w:r w:rsidDel="00000000" w:rsidR="00000000" w:rsidRPr="00000000">
          <w:rPr>
            <w:rtl w:val="0"/>
          </w:rPr>
          <w:delText xml:space="preserve">Professor of Mathematics, Emeritus</w:delText>
        </w:r>
      </w:del>
    </w:p>
    <w:p w:rsidR="00000000" w:rsidDel="00000000" w:rsidP="00000000" w:rsidRDefault="00000000" w:rsidRPr="00000000" w14:paraId="0000003C">
      <w:pPr>
        <w:rPr/>
      </w:pPr>
      <w:del w:author="Sheryl Becker" w:id="0" w:date="2021-03-19T21:30:29Z">
        <w:r w:rsidDel="00000000" w:rsidR="00000000" w:rsidRPr="00000000">
          <w:rPr>
            <w:rtl w:val="0"/>
          </w:rPr>
          <w:delText xml:space="preserve">B.A., 1955, University of Oregon; M.S., 1958, Stanford University.</w:delText>
        </w:r>
      </w:del>
      <w:r w:rsidDel="00000000" w:rsidR="00000000" w:rsidRPr="00000000">
        <w:rPr>
          <w:rtl w:val="0"/>
        </w:rPr>
      </w:r>
    </w:p>
    <w:bookmarkStart w:colFirst="0" w:colLast="0" w:name="4d34og8" w:id="10"/>
    <w:bookmarkEnd w:id="10"/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MARK D. ARDEMA (1986)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M.S., 1965, Ph.D., 1974, University of California, Berkeley.</w:t>
      </w:r>
    </w:p>
    <w:bookmarkStart w:colFirst="0" w:colLast="0" w:name="2s8eyo1" w:id="11"/>
    <w:bookmarkEnd w:id="11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BRIGID S. BARTON (1977)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History, Emerita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Barnard College of Columbia University; M.A., 1968, Ph.D., 1976, University of California, Berkeley.</w:t>
      </w:r>
    </w:p>
    <w:bookmarkStart w:colFirst="0" w:colLast="0" w:name="17dp8vu" w:id="12"/>
    <w:bookmarkEnd w:id="12"/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RICHARD P. BERG (1977)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J.D., 1968, University of Michigan.</w:t>
      </w:r>
    </w:p>
    <w:bookmarkStart w:colFirst="0" w:colLast="0" w:name="3rdcrjn" w:id="13"/>
    <w:bookmarkEnd w:id="13"/>
    <w:p w:rsidR="00000000" w:rsidDel="00000000" w:rsidP="00000000" w:rsidRDefault="00000000" w:rsidRPr="00000000" w14:paraId="00000046">
      <w:pPr>
        <w:pStyle w:val="Heading3"/>
        <w:rPr>
          <w:del w:author="Sheryl Becker" w:id="1" w:date="2021-03-19T21:55:57Z"/>
        </w:rPr>
      </w:pPr>
      <w:del w:author="Sheryl Becker" w:id="1" w:date="2021-03-19T21:55:57Z">
        <w:r w:rsidDel="00000000" w:rsidR="00000000" w:rsidRPr="00000000">
          <w:rPr>
            <w:rtl w:val="0"/>
          </w:rPr>
          <w:delText xml:space="preserve">MICHAEL BUCKLEY, S.J. (2006)</w:delText>
        </w:r>
      </w:del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1" w:date="2021-03-19T21:55:5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1" w:date="2021-03-19T21:55:5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Religious Studies, Emeritus</w:delText>
        </w:r>
      </w:del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del w:author="Sheryl Becker" w:id="1" w:date="2021-03-19T21:55:5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STL, 1963, Alma College; Ph.D., 1967, University of Chicago.</w:delText>
        </w:r>
      </w:del>
      <w:r w:rsidDel="00000000" w:rsidR="00000000" w:rsidRPr="00000000">
        <w:rPr>
          <w:rtl w:val="0"/>
        </w:rPr>
      </w:r>
    </w:p>
    <w:bookmarkStart w:colFirst="0" w:colLast="0" w:name="26in1rg" w:id="14"/>
    <w:bookmarkEnd w:id="14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DAVID F. CALDWELL (1978)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Management, Emeritus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Whitworth College; M.S., 1973, Washington State University; Ph.D., 1978, University of California, Los Angeles.</w:t>
      </w:r>
      <w:r w:rsidDel="00000000" w:rsidR="00000000" w:rsidRPr="00000000">
        <w:rPr>
          <w:rtl w:val="0"/>
        </w:rPr>
      </w:r>
    </w:p>
    <w:bookmarkStart w:colFirst="0" w:colLast="0" w:name="lnxbz9" w:id="15"/>
    <w:bookmarkEnd w:id="15"/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DENISE L. CARMODY (1994)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1958, College of Notre Dame of Maryland; M.A., 1966, Ph.D., 1970, Boston College.</w:t>
      </w:r>
    </w:p>
    <w:bookmarkStart w:colFirst="0" w:colLast="0" w:name="35nkun2" w:id="16"/>
    <w:bookmarkEnd w:id="16"/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SHU-PARK CHAN (1963)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1955, Virginia Military Institute; M.S., 1957, Ph.D., 1963, University of Illinois.</w:t>
      </w:r>
    </w:p>
    <w:bookmarkStart w:colFirst="0" w:colLast="0" w:name="h66s2xjt0t7t" w:id="17"/>
    <w:bookmarkEnd w:id="17"/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fupn8by8oylo" w:id="18"/>
      <w:bookmarkEnd w:id="18"/>
      <w:r w:rsidDel="00000000" w:rsidR="00000000" w:rsidRPr="00000000">
        <w:rPr>
          <w:rtl w:val="0"/>
        </w:rPr>
        <w:t xml:space="preserve">STEVEN C. CHIESA (1987)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Civil Engineering, Emeritus</w:t>
      </w:r>
    </w:p>
    <w:p w:rsidR="00000000" w:rsidDel="00000000" w:rsidP="00000000" w:rsidRDefault="00000000" w:rsidRPr="00000000" w14:paraId="0000005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1975, Santa Clara University; M.S., 1976, Stanford University; Ph.D., 1982, University of Notre Dame.</w:t>
      </w:r>
    </w:p>
    <w:p w:rsidR="00000000" w:rsidDel="00000000" w:rsidP="00000000" w:rsidRDefault="00000000" w:rsidRPr="00000000" w14:paraId="00000055">
      <w:pPr>
        <w:pStyle w:val="Heading3"/>
        <w:rPr>
          <w:del w:author="Sheryl Becker" w:id="2" w:date="2021-03-19T21:46:28Z"/>
        </w:rPr>
      </w:pPr>
      <w:del w:author="Sheryl Becker" w:id="2" w:date="2021-03-19T21:46:28Z">
        <w:bookmarkStart w:colFirst="0" w:colLast="0" w:name="_5wzzcjy33t7x" w:id="19"/>
        <w:bookmarkEnd w:id="19"/>
        <w:r w:rsidDel="00000000" w:rsidR="00000000" w:rsidRPr="00000000">
          <w:rPr>
            <w:rtl w:val="0"/>
          </w:rPr>
          <w:delText xml:space="preserve">PAUL G. CROWLEY, S.J. (1989)</w:delText>
        </w:r>
      </w:del>
    </w:p>
    <w:p w:rsidR="00000000" w:rsidDel="00000000" w:rsidP="00000000" w:rsidRDefault="00000000" w:rsidRPr="00000000" w14:paraId="00000056">
      <w:pPr>
        <w:spacing w:after="180" w:before="180" w:lineRule="auto"/>
        <w:rPr>
          <w:del w:author="Sheryl Becker" w:id="2" w:date="2021-03-19T21:46:28Z"/>
        </w:rPr>
      </w:pPr>
      <w:del w:author="Sheryl Becker" w:id="2" w:date="2021-03-19T21:46:28Z">
        <w:r w:rsidDel="00000000" w:rsidR="00000000" w:rsidRPr="00000000">
          <w:rPr>
            <w:rtl w:val="0"/>
          </w:rPr>
          <w:delText xml:space="preserve">Professor of Religious Studies, Emeritus</w:delText>
        </w:r>
      </w:del>
    </w:p>
    <w:p w:rsidR="00000000" w:rsidDel="00000000" w:rsidP="00000000" w:rsidRDefault="00000000" w:rsidRPr="00000000" w14:paraId="00000057">
      <w:pPr>
        <w:spacing w:after="180" w:before="180" w:lineRule="auto"/>
        <w:rPr/>
      </w:pPr>
      <w:del w:author="Sheryl Becker" w:id="2" w:date="2021-03-19T21:46:28Z">
        <w:r w:rsidDel="00000000" w:rsidR="00000000" w:rsidRPr="00000000">
          <w:rPr>
            <w:rtl w:val="0"/>
          </w:rPr>
          <w:delText xml:space="preserve">B.A., 1973, Stanford University; M.A., 1975, Columbia University; Ph.D., 1984, Graduate Theological Union.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nh8butrcnorw" w:id="20"/>
      <w:bookmarkEnd w:id="20"/>
      <w:r w:rsidDel="00000000" w:rsidR="00000000" w:rsidRPr="00000000">
        <w:rPr>
          <w:rtl w:val="0"/>
        </w:rPr>
        <w:t xml:space="preserve">RONALD L. DANIELSON (1976)</w:t>
      </w:r>
    </w:p>
    <w:p w:rsidR="00000000" w:rsidDel="00000000" w:rsidP="00000000" w:rsidRDefault="00000000" w:rsidRPr="00000000" w14:paraId="0000005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Computer Science and Engineering, Emeritus</w:t>
      </w:r>
    </w:p>
    <w:p w:rsidR="00000000" w:rsidDel="00000000" w:rsidP="00000000" w:rsidRDefault="00000000" w:rsidRPr="00000000" w14:paraId="0000005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1967, University of Minnesota; M.S., 1968, Northwestern University; Ph.D., 1975, University of Illinois, Urbana-Champaign.</w:t>
      </w:r>
    </w:p>
    <w:bookmarkStart w:colFirst="0" w:colLast="0" w:name="1ksv4uv" w:id="21"/>
    <w:bookmarkEnd w:id="21"/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JAMES P. DEGNAN (1963)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1954, Memphis State University; M.A., 1956, University of Notre Dame.</w:t>
      </w:r>
    </w:p>
    <w:bookmarkStart w:colFirst="0" w:colLast="0" w:name="44sinio" w:id="22"/>
    <w:bookmarkEnd w:id="22"/>
    <w:p w:rsidR="00000000" w:rsidDel="00000000" w:rsidP="00000000" w:rsidRDefault="00000000" w:rsidRPr="00000000" w14:paraId="0000005E">
      <w:pPr>
        <w:pStyle w:val="Heading3"/>
        <w:rPr>
          <w:del w:author="Sheryl Becker" w:id="3" w:date="2021-03-19T21:50:51Z"/>
        </w:rPr>
      </w:pPr>
      <w:del w:author="Sheryl Becker" w:id="3" w:date="2021-03-19T21:50:51Z">
        <w:r w:rsidDel="00000000" w:rsidR="00000000" w:rsidRPr="00000000">
          <w:rPr>
            <w:rtl w:val="0"/>
          </w:rPr>
          <w:delText xml:space="preserve">HENRY G. DEMMERT (1968)</w:delText>
        </w:r>
      </w:del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3" w:date="2021-03-19T21:50:5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3" w:date="2021-03-19T21:50:5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Associate Professor of Economics, Emeritus</w:delText>
        </w:r>
      </w:del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3" w:date="2021-03-19T21:50:5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1965, Santa Clara University; M.A., 1969, Ph.D., 1972, Stanford University.</w:delText>
        </w:r>
      </w:del>
      <w:r w:rsidDel="00000000" w:rsidR="00000000" w:rsidRPr="00000000">
        <w:rPr>
          <w:rtl w:val="0"/>
        </w:rPr>
      </w:r>
    </w:p>
    <w:bookmarkStart w:colFirst="0" w:colLast="0" w:name="2jxsxqh" w:id="23"/>
    <w:bookmarkEnd w:id="23"/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DON C. DODSON (1991)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Communication, Emeritus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Haverford College; M.A., 1967, Stanford University; M.A., 1968, Northwestern University; Ph.D., 1974, University of Wisconsin, Madison.</w:t>
      </w:r>
    </w:p>
    <w:bookmarkStart w:colFirst="0" w:colLast="0" w:name="z337ya" w:id="24"/>
    <w:bookmarkEnd w:id="24"/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WILLIAM T. DUFFY JR. (1959)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Physics, Emeritus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1953, Santa Clara University; M.S., 1954, Ph.D., 1959, Stanford University.</w:t>
      </w:r>
    </w:p>
    <w:bookmarkStart w:colFirst="0" w:colLast="0" w:name="3j2qqm3" w:id="25"/>
    <w:bookmarkEnd w:id="25"/>
    <w:p w:rsidR="00000000" w:rsidDel="00000000" w:rsidP="00000000" w:rsidRDefault="00000000" w:rsidRPr="00000000" w14:paraId="00000067">
      <w:pPr>
        <w:pStyle w:val="Heading3"/>
        <w:rPr>
          <w:del w:author="Sheryl Becker" w:id="4" w:date="2021-03-19T21:47:24Z"/>
        </w:rPr>
      </w:pPr>
      <w:del w:author="Sheryl Becker" w:id="4" w:date="2021-03-19T21:47:24Z">
        <w:r w:rsidDel="00000000" w:rsidR="00000000" w:rsidRPr="00000000">
          <w:rPr>
            <w:rtl w:val="0"/>
          </w:rPr>
          <w:delText xml:space="preserve">FRANCIS X. DUGGAN (1962)</w:delText>
        </w:r>
      </w:del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4" w:date="2021-03-19T21:47:24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4" w:date="2021-03-19T21:47:24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English, Emeritus</w:delText>
        </w:r>
      </w:del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4" w:date="2021-03-19T21:47:24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University of Notre Dame; M.A., 1950, Ph.D., 1960, University of Pennsylvania.</w:delText>
        </w:r>
      </w:del>
      <w:r w:rsidDel="00000000" w:rsidR="00000000" w:rsidRPr="00000000">
        <w:rPr>
          <w:rtl w:val="0"/>
        </w:rPr>
      </w:r>
    </w:p>
    <w:bookmarkStart w:colFirst="0" w:colLast="0" w:name="1y810tw" w:id="26"/>
    <w:bookmarkEnd w:id="26"/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MARY JUDITH DUNBAR (1978)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English, Emerita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University of Redlands; M.A., 1966, Ph.D., 1976, Stanford University.</w:t>
      </w:r>
    </w:p>
    <w:bookmarkStart w:colFirst="0" w:colLast="0" w:name="4i7ojhp" w:id="27"/>
    <w:bookmarkEnd w:id="27"/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WILLIAM R. EISINGER (1972)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Hiram College; M.S., 1967, Purdue University; Ph.D., 1971, University of Miami.</w:t>
      </w:r>
    </w:p>
    <w:bookmarkStart w:colFirst="0" w:colLast="0" w:name="2xcytpi" w:id="28"/>
    <w:bookmarkEnd w:id="28"/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rtl w:val="0"/>
        </w:rPr>
        <w:t xml:space="preserve">THOMAS N. FAST (1957)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Santa Clara University; Ph.D., 1960, Stanford University.</w:t>
      </w:r>
    </w:p>
    <w:bookmarkStart w:colFirst="0" w:colLast="0" w:name="1ci93xb" w:id="29"/>
    <w:bookmarkEnd w:id="29"/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  <w:t xml:space="preserve">GEORGE FEGAN (1987)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Applied Mathematics, Emeritus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1957, University of San Francisco; M.A., 1958, San Francisco State University; M.A., 1966, San Jose State University; Ph.D., 1973, Oregon State University.</w:t>
      </w:r>
    </w:p>
    <w:bookmarkStart w:colFirst="0" w:colLast="0" w:name="3whwml4" w:id="30"/>
    <w:bookmarkEnd w:id="30"/>
    <w:p w:rsidR="00000000" w:rsidDel="00000000" w:rsidP="00000000" w:rsidRDefault="00000000" w:rsidRPr="00000000" w14:paraId="00000076">
      <w:pPr>
        <w:pStyle w:val="Heading3"/>
        <w:rPr/>
      </w:pPr>
      <w:r w:rsidDel="00000000" w:rsidR="00000000" w:rsidRPr="00000000">
        <w:rPr>
          <w:rtl w:val="0"/>
        </w:rPr>
        <w:t xml:space="preserve">JAMES W. FELT, S.J. (1965)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1949, M.A., 1950, Gonzaga University; STL, 1957, Alma College; M.S., 1961, Ph.D., 1965, St. Louis University.</w:t>
      </w:r>
    </w:p>
    <w:bookmarkStart w:colFirst="0" w:colLast="0" w:name="2bn6wsx" w:id="31"/>
    <w:bookmarkEnd w:id="31"/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E. JOHN FINNEMORE (1979)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Engineering, Emeritus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B.Sc., 1960, University of London; M.S., 1966, Ph.D., 1970, Stanford University.</w:t>
      </w:r>
    </w:p>
    <w:bookmarkStart w:colFirst="0" w:colLast="0" w:name="qsh70q" w:id="32"/>
    <w:bookmarkEnd w:id="32"/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JANET A. FLAMMANG (1978)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Science, Emerita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M.A., 1973, C. Phil., 1976, University of California, Los Angeles.</w:t>
      </w:r>
    </w:p>
    <w:bookmarkStart w:colFirst="0" w:colLast="0" w:name="3as4poj" w:id="33"/>
    <w:bookmarkEnd w:id="33"/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rtl w:val="0"/>
        </w:rPr>
        <w:t xml:space="preserve">KAREN F. A. FOX (1980)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Marketing, Emerita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1964 Stanford University; MAT, 1966, Harvard University; MBA, 1980, Northwestern University; Ph.D., 1973, Stanford University.</w:t>
      </w:r>
    </w:p>
    <w:bookmarkStart w:colFirst="0" w:colLast="0" w:name="1pxezwc" w:id="34"/>
    <w:bookmarkEnd w:id="34"/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DOROTHEA R. FRENCH (1985)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History, Emerita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M.A., 1970, San Jose State University; Ph.D., 1985, University of California, Berkeley.</w:t>
      </w:r>
    </w:p>
    <w:bookmarkStart w:colFirst="0" w:colLast="0" w:name="49x2ik5" w:id="35"/>
    <w:bookmarkEnd w:id="35"/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STEPHEN S. FUGITA (1990)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Distinguished Professor of Social Sciences, Emeritus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Ohio State University; M.S., 1968, Ph.D., 1969, University of California, Riverside.</w:t>
      </w:r>
    </w:p>
    <w:bookmarkStart w:colFirst="0" w:colLast="0" w:name="2p2csry" w:id="36"/>
    <w:bookmarkEnd w:id="36"/>
    <w:p w:rsidR="00000000" w:rsidDel="00000000" w:rsidP="00000000" w:rsidRDefault="00000000" w:rsidRPr="00000000" w14:paraId="00000088">
      <w:pPr>
        <w:pStyle w:val="Heading3"/>
        <w:rPr/>
      </w:pPr>
      <w:r w:rsidDel="00000000" w:rsidR="00000000" w:rsidRPr="00000000">
        <w:rPr>
          <w:rtl w:val="0"/>
        </w:rPr>
        <w:t xml:space="preserve">STEVEN M. GELBER (1969)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Cornell University; M.S., 1967, Ph.D., 1972, University of Wisconsin, Madison.</w:t>
      </w:r>
    </w:p>
    <w:bookmarkStart w:colFirst="0" w:colLast="0" w:name="147n2zr" w:id="37"/>
    <w:bookmarkEnd w:id="37"/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  <w:t xml:space="preserve">GEORGE F. GIACOMINI JR. (1963)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1956, Santa Clara University; M.A., 1957, University of California, Berkeley.</w:t>
      </w:r>
    </w:p>
    <w:bookmarkStart w:colFirst="0" w:colLast="0" w:name="kix.apsvm6e89dvf" w:id="38"/>
    <w:bookmarkEnd w:id="38"/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8f55jfnrz84w" w:id="39"/>
      <w:bookmarkEnd w:id="39"/>
      <w:r w:rsidDel="00000000" w:rsidR="00000000" w:rsidRPr="00000000">
        <w:rPr>
          <w:rtl w:val="0"/>
        </w:rPr>
        <w:t xml:space="preserve">JOHN C. GILBERT</w:t>
      </w:r>
      <w:r w:rsidDel="00000000" w:rsidR="00000000" w:rsidRPr="00000000">
        <w:rPr>
          <w:rtl w:val="0"/>
        </w:rPr>
        <w:t xml:space="preserve"> (2006)</w:t>
      </w:r>
    </w:p>
    <w:p w:rsidR="00000000" w:rsidDel="00000000" w:rsidP="00000000" w:rsidRDefault="00000000" w:rsidRPr="00000000" w14:paraId="0000008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Chemistry and Biochemistry and Sociology, Emeritus</w:t>
      </w:r>
    </w:p>
    <w:p w:rsidR="00000000" w:rsidDel="00000000" w:rsidP="00000000" w:rsidRDefault="00000000" w:rsidRPr="00000000" w14:paraId="0000009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1961, University of Wyoming; M.S., 1962, Ph.D., 1965, Yale University.</w:t>
      </w:r>
    </w:p>
    <w:bookmarkStart w:colFirst="0" w:colLast="0" w:name="3o7alnk" w:id="40"/>
    <w:bookmarkEnd w:id="40"/>
    <w:p w:rsidR="00000000" w:rsidDel="00000000" w:rsidP="00000000" w:rsidRDefault="00000000" w:rsidRPr="00000000" w14:paraId="00000091">
      <w:pPr>
        <w:pStyle w:val="Heading3"/>
        <w:rPr/>
      </w:pPr>
      <w:r w:rsidDel="00000000" w:rsidR="00000000" w:rsidRPr="00000000">
        <w:rPr>
          <w:rtl w:val="0"/>
        </w:rPr>
        <w:t xml:space="preserve">LUCIA ALBINO GILBERT (2006)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 and Counseling Psychology, Emerita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Wells College; M.S., Yale University; Ph.D., 1974, University of Texas, Austin.</w:t>
      </w:r>
    </w:p>
    <w:bookmarkStart w:colFirst="0" w:colLast="0" w:name="23ckvvd" w:id="41"/>
    <w:bookmarkEnd w:id="41"/>
    <w:p w:rsidR="00000000" w:rsidDel="00000000" w:rsidP="00000000" w:rsidRDefault="00000000" w:rsidRPr="00000000" w14:paraId="00000094">
      <w:pPr>
        <w:pStyle w:val="Heading3"/>
        <w:rPr>
          <w:del w:author="Sheryl Becker" w:id="5" w:date="2021-03-19T21:49:40Z"/>
        </w:rPr>
      </w:pPr>
      <w:del w:author="Sheryl Becker" w:id="5" w:date="2021-03-19T21:49:40Z">
        <w:r w:rsidDel="00000000" w:rsidR="00000000" w:rsidRPr="00000000">
          <w:rPr>
            <w:rtl w:val="0"/>
          </w:rPr>
          <w:delText xml:space="preserve">PAUL GODA, S.J. (1973)</w:delText>
        </w:r>
      </w:del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5" w:date="2021-03-19T21:49:40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5" w:date="2021-03-19T21:49:40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Law, Emeritus</w:delText>
        </w:r>
      </w:del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5" w:date="2021-03-19T21:49:40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B.S., 1952, Loyola University, Los Angeles; A.B., 1959, Gonzaga University; J.D., 1963, Georgetown University; STM, 1967, Alma College; LL.M., 1969, New York Law Center.</w:delText>
        </w:r>
      </w:del>
      <w:r w:rsidDel="00000000" w:rsidR="00000000" w:rsidRPr="00000000">
        <w:rPr>
          <w:rtl w:val="0"/>
        </w:rPr>
      </w:r>
    </w:p>
    <w:bookmarkStart w:colFirst="0" w:colLast="0" w:name="ihv636" w:id="42"/>
    <w:bookmarkEnd w:id="42"/>
    <w:p w:rsidR="00000000" w:rsidDel="00000000" w:rsidP="00000000" w:rsidRDefault="00000000" w:rsidRPr="00000000" w14:paraId="00000097">
      <w:pPr>
        <w:pStyle w:val="Heading3"/>
        <w:rPr/>
      </w:pPr>
      <w:r w:rsidDel="00000000" w:rsidR="00000000" w:rsidRPr="00000000">
        <w:rPr>
          <w:rtl w:val="0"/>
        </w:rPr>
        <w:t xml:space="preserve">JILL M. GOODMAN GOULD (1988)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M.A., 1979, Ph.D., 1983, University of Oregon.</w:t>
      </w:r>
    </w:p>
    <w:bookmarkStart w:colFirst="0" w:colLast="0" w:name="32hioqz" w:id="43"/>
    <w:bookmarkEnd w:id="43"/>
    <w:p w:rsidR="00000000" w:rsidDel="00000000" w:rsidP="00000000" w:rsidRDefault="00000000" w:rsidRPr="00000000" w14:paraId="0000009A">
      <w:pPr>
        <w:pStyle w:val="Heading3"/>
        <w:rPr/>
      </w:pPr>
      <w:r w:rsidDel="00000000" w:rsidR="00000000" w:rsidRPr="00000000">
        <w:rPr>
          <w:rtl w:val="0"/>
        </w:rPr>
        <w:t xml:space="preserve">MARY M. GORDON (1975)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University of Sydney; M.A., 1952, Radcliffe College; Ph.D., 1974, University of Pittsburgh.</w:t>
      </w:r>
    </w:p>
    <w:bookmarkStart w:colFirst="0" w:colLast="0" w:name="1hmsyys" w:id="44"/>
    <w:bookmarkEnd w:id="44"/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BRIAN P. HALL (1979)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Counseling Psychology, Emeritus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1959, University of London; M.Div., 1965, University of Western Ontario; Rel.D., 1969, Graduate School of Theology, Claremont.</w:t>
      </w:r>
    </w:p>
    <w:bookmarkStart w:colFirst="0" w:colLast="0" w:name="41mghml" w:id="45"/>
    <w:bookmarkEnd w:id="45"/>
    <w:p w:rsidR="00000000" w:rsidDel="00000000" w:rsidP="00000000" w:rsidRDefault="00000000" w:rsidRPr="00000000" w14:paraId="000000A0">
      <w:pPr>
        <w:pStyle w:val="Heading3"/>
        <w:rPr>
          <w:del w:author="Sheryl Becker" w:id="6" w:date="2021-03-19T21:53:54Z"/>
        </w:rPr>
      </w:pPr>
      <w:del w:author="Sheryl Becker" w:id="6" w:date="2021-03-19T21:53:54Z">
        <w:r w:rsidDel="00000000" w:rsidR="00000000" w:rsidRPr="00000000">
          <w:rPr>
            <w:rtl w:val="0"/>
          </w:rPr>
          <w:delText xml:space="preserve">CARL H. HAYN, S.J. (1955)</w:delText>
        </w:r>
      </w:del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6" w:date="2021-03-19T21:53:54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6" w:date="2021-03-19T21:53:54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Physics, Emeritus</w:delText>
        </w:r>
      </w:del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6" w:date="2021-03-19T21:53:54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1939, A.M., 1940, Gonzaga University; STL, 1948, Alma College; Ph.D., 1955, St. Louis University.</w:delText>
        </w:r>
      </w:del>
      <w:r w:rsidDel="00000000" w:rsidR="00000000" w:rsidRPr="00000000">
        <w:rPr>
          <w:rtl w:val="0"/>
        </w:rPr>
      </w:r>
    </w:p>
    <w:bookmarkStart w:colFirst="0" w:colLast="0" w:name="2grqrue" w:id="46"/>
    <w:bookmarkEnd w:id="46"/>
    <w:p w:rsidR="00000000" w:rsidDel="00000000" w:rsidP="00000000" w:rsidRDefault="00000000" w:rsidRPr="00000000" w14:paraId="000000A3">
      <w:pPr>
        <w:pStyle w:val="Heading3"/>
        <w:rPr/>
      </w:pPr>
      <w:r w:rsidDel="00000000" w:rsidR="00000000" w:rsidRPr="00000000">
        <w:rPr>
          <w:rtl w:val="0"/>
        </w:rPr>
        <w:t xml:space="preserve">SAMUEL R. HERNANDEZ (1977)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History, Emeritus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California State University, Hayward; MFA, 1974, University of Wisconsin.</w:t>
      </w:r>
    </w:p>
    <w:bookmarkStart w:colFirst="0" w:colLast="0" w:name="vx1227" w:id="47"/>
    <w:bookmarkEnd w:id="47"/>
    <w:p w:rsidR="00000000" w:rsidDel="00000000" w:rsidP="00000000" w:rsidRDefault="00000000" w:rsidRPr="00000000" w14:paraId="000000A6">
      <w:pPr>
        <w:pStyle w:val="Heading3"/>
        <w:rPr/>
      </w:pPr>
      <w:r w:rsidDel="00000000" w:rsidR="00000000" w:rsidRPr="00000000">
        <w:rPr>
          <w:rtl w:val="0"/>
        </w:rPr>
        <w:t xml:space="preserve">FRANCISCO JIMÉNEZ (1973)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Literatures, Emeritus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Santa Clara University; M.A., 1969, Ph.D., 1972, Columbia University.</w:t>
      </w:r>
    </w:p>
    <w:bookmarkStart w:colFirst="0" w:colLast="0" w:name="kix.4zlsq9qrjqhv" w:id="48"/>
    <w:bookmarkEnd w:id="48"/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6m2h4nwvfnvm" w:id="49"/>
      <w:bookmarkEnd w:id="49"/>
      <w:r w:rsidDel="00000000" w:rsidR="00000000" w:rsidRPr="00000000">
        <w:rPr>
          <w:rtl w:val="0"/>
        </w:rPr>
        <w:t xml:space="preserve">DIANE E. JONTE-PACE (1988)</w:t>
      </w:r>
    </w:p>
    <w:p w:rsidR="00000000" w:rsidDel="00000000" w:rsidP="00000000" w:rsidRDefault="00000000" w:rsidRPr="00000000" w14:paraId="000000A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A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1973, University of California, Santa Cruz; M.A., 1975, Ph.D., 1984, University of Chicago.</w:t>
      </w:r>
    </w:p>
    <w:p w:rsidR="00000000" w:rsidDel="00000000" w:rsidP="00000000" w:rsidRDefault="00000000" w:rsidRPr="00000000" w14:paraId="000000AC">
      <w:pPr>
        <w:pStyle w:val="Heading3"/>
        <w:rPr>
          <w:del w:author="Sheryl Becker" w:id="7" w:date="2021-03-23T16:50:41Z"/>
        </w:rPr>
      </w:pPr>
      <w:del w:author="Sheryl Becker" w:id="7" w:date="2021-03-23T16:50:41Z">
        <w:bookmarkStart w:colFirst="0" w:colLast="0" w:name="_s9zitolssnbl" w:id="50"/>
        <w:bookmarkEnd w:id="50"/>
        <w:r w:rsidDel="00000000" w:rsidR="00000000" w:rsidRPr="00000000">
          <w:rPr>
            <w:rtl w:val="0"/>
          </w:rPr>
          <w:delText xml:space="preserve">LEONARD F. KLOSINKSI (1964)</w:delText>
        </w:r>
      </w:del>
    </w:p>
    <w:p w:rsidR="00000000" w:rsidDel="00000000" w:rsidP="00000000" w:rsidRDefault="00000000" w:rsidRPr="00000000" w14:paraId="000000AD">
      <w:pPr>
        <w:spacing w:after="180" w:before="180" w:lineRule="auto"/>
        <w:rPr>
          <w:del w:author="Sheryl Becker" w:id="7" w:date="2021-03-23T16:50:41Z"/>
        </w:rPr>
      </w:pPr>
      <w:del w:author="Sheryl Becker" w:id="7" w:date="2021-03-23T16:50:41Z">
        <w:r w:rsidDel="00000000" w:rsidR="00000000" w:rsidRPr="00000000">
          <w:rPr>
            <w:rtl w:val="0"/>
          </w:rPr>
          <w:delText xml:space="preserve">Professor of Mathematics and Computer Science, Emeritus</w:delText>
        </w:r>
      </w:del>
    </w:p>
    <w:p w:rsidR="00000000" w:rsidDel="00000000" w:rsidP="00000000" w:rsidRDefault="00000000" w:rsidRPr="00000000" w14:paraId="000000AE">
      <w:pPr>
        <w:spacing w:after="180" w:before="180" w:lineRule="auto"/>
        <w:rPr/>
      </w:pPr>
      <w:del w:author="Sheryl Becker" w:id="7" w:date="2021-03-23T16:50:41Z">
        <w:r w:rsidDel="00000000" w:rsidR="00000000" w:rsidRPr="00000000">
          <w:rPr>
            <w:rtl w:val="0"/>
          </w:rPr>
          <w:delText xml:space="preserve">B.S., 1961, Santa Clara University; M.A., 1963, Oregon State University.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ommc55tqceb2" w:id="51"/>
      <w:bookmarkEnd w:id="51"/>
      <w:r w:rsidDel="00000000" w:rsidR="00000000" w:rsidRPr="00000000">
        <w:rPr>
          <w:rtl w:val="0"/>
        </w:rPr>
        <w:t xml:space="preserve">JAMES L. KOCH (1990)</w:t>
      </w:r>
    </w:p>
    <w:p w:rsidR="00000000" w:rsidDel="00000000" w:rsidP="00000000" w:rsidRDefault="00000000" w:rsidRPr="00000000" w14:paraId="000000B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Management, Emeritus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B.A., 1966, San Francisco State University; MBA, 1968, Ph.D., 1972, University of California, Los Angeles.</w:t>
      </w:r>
    </w:p>
    <w:bookmarkStart w:colFirst="0" w:colLast="0" w:name="3fwokq0" w:id="52"/>
    <w:bookmarkEnd w:id="52"/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rtl w:val="0"/>
        </w:rPr>
        <w:t xml:space="preserve">JOEL LEIDECKER (1968)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Management, Emeritus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MBA, 1963, Ph.D., 1969, University of Washington.</w:t>
      </w:r>
    </w:p>
    <w:bookmarkStart w:colFirst="0" w:colLast="0" w:name="1v1yuxt" w:id="53"/>
    <w:bookmarkEnd w:id="53"/>
    <w:p w:rsidR="00000000" w:rsidDel="00000000" w:rsidP="00000000" w:rsidRDefault="00000000" w:rsidRPr="00000000" w14:paraId="000000B5">
      <w:pPr>
        <w:pStyle w:val="Heading3"/>
        <w:rPr/>
      </w:pPr>
      <w:r w:rsidDel="00000000" w:rsidR="00000000" w:rsidRPr="00000000">
        <w:rPr>
          <w:rtl w:val="0"/>
        </w:rPr>
        <w:t xml:space="preserve">CHRISTIAAN T. LIEVESTRO (1969)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State University of New York, Albany; M.A., 1953, Ph.D., 1958, Harvard University.</w:t>
      </w:r>
    </w:p>
    <w:bookmarkStart w:colFirst="0" w:colLast="0" w:name="4f1mdlm" w:id="54"/>
    <w:bookmarkEnd w:id="54"/>
    <w:p w:rsidR="00000000" w:rsidDel="00000000" w:rsidP="00000000" w:rsidRDefault="00000000" w:rsidRPr="00000000" w14:paraId="000000B8">
      <w:pPr>
        <w:pStyle w:val="Heading3"/>
        <w:rPr/>
      </w:pPr>
      <w:r w:rsidDel="00000000" w:rsidR="00000000" w:rsidRPr="00000000">
        <w:rPr>
          <w:rtl w:val="0"/>
        </w:rPr>
        <w:t xml:space="preserve">DENNIS LILLY (1975)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Georgetown University; LL.B., 1967, University of Virginia; LL.M., 1973, New York University.</w:t>
      </w:r>
    </w:p>
    <w:bookmarkStart w:colFirst="0" w:colLast="0" w:name="2u6wntf" w:id="55"/>
    <w:bookmarkEnd w:id="55"/>
    <w:p w:rsidR="00000000" w:rsidDel="00000000" w:rsidP="00000000" w:rsidRDefault="00000000" w:rsidRPr="00000000" w14:paraId="000000BB">
      <w:pPr>
        <w:pStyle w:val="Heading3"/>
        <w:rPr/>
      </w:pPr>
      <w:r w:rsidDel="00000000" w:rsidR="00000000" w:rsidRPr="00000000">
        <w:rPr>
          <w:rtl w:val="0"/>
        </w:rPr>
        <w:t xml:space="preserve">ROLAND C. LOWE (1968)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Psychology, Emeritus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1957, University of Massachusetts; Ph.D., 1962, Clark University.</w:t>
      </w:r>
    </w:p>
    <w:bookmarkStart w:colFirst="0" w:colLast="0" w:name="19c6y18" w:id="56"/>
    <w:bookmarkEnd w:id="56"/>
    <w:p w:rsidR="00000000" w:rsidDel="00000000" w:rsidP="00000000" w:rsidRDefault="00000000" w:rsidRPr="00000000" w14:paraId="000000BE">
      <w:pPr>
        <w:pStyle w:val="Heading3"/>
        <w:rPr/>
      </w:pPr>
      <w:r w:rsidDel="00000000" w:rsidR="00000000" w:rsidRPr="00000000">
        <w:rPr>
          <w:rtl w:val="0"/>
        </w:rPr>
        <w:t xml:space="preserve">JO BURR MARGADANT (1983)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1962, Mt. Holyoke College; M.A., 1964, Boston University; M.A., 1973, Ph.D., 1987, University of California, Davis.</w:t>
      </w:r>
    </w:p>
    <w:bookmarkStart w:colFirst="0" w:colLast="0" w:name="3tbugp1" w:id="57"/>
    <w:bookmarkEnd w:id="57"/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  <w:t xml:space="preserve">EMILE G. McANANY (1996)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Communication, Emeritus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1951, Rockhurst College; L.Phil., 1956, M.A., 1958, STL, 1964, St. Louis University; Ph.D., 1971, Stanford University.</w:t>
      </w:r>
    </w:p>
    <w:bookmarkStart w:colFirst="0" w:colLast="0" w:name="28h4qwu" w:id="58"/>
    <w:bookmarkEnd w:id="58"/>
    <w:p w:rsidR="00000000" w:rsidDel="00000000" w:rsidP="00000000" w:rsidRDefault="00000000" w:rsidRPr="00000000" w14:paraId="000000C4">
      <w:pPr>
        <w:pStyle w:val="Heading3"/>
        <w:rPr/>
      </w:pPr>
      <w:r w:rsidDel="00000000" w:rsidR="00000000" w:rsidRPr="00000000">
        <w:rPr>
          <w:rtl w:val="0"/>
        </w:rPr>
        <w:t xml:space="preserve">EDWARD F. McQUARRIE (1985)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Marketing, Emeritus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Evergreen State College; Ph.D., 1985, University of Cincinnati.</w:t>
      </w:r>
    </w:p>
    <w:bookmarkStart w:colFirst="0" w:colLast="0" w:name="nmf14n" w:id="59"/>
    <w:bookmarkEnd w:id="59"/>
    <w:p w:rsidR="00000000" w:rsidDel="00000000" w:rsidP="00000000" w:rsidRDefault="00000000" w:rsidRPr="00000000" w14:paraId="000000C7">
      <w:pPr>
        <w:pStyle w:val="Heading3"/>
        <w:rPr/>
      </w:pPr>
      <w:r w:rsidDel="00000000" w:rsidR="00000000" w:rsidRPr="00000000">
        <w:rPr>
          <w:rtl w:val="0"/>
        </w:rPr>
        <w:t xml:space="preserve">DENNIS J. MOBERG (1975)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Management, Emeritus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1966, University of Wisconsin; MBA, 1968, University of South Dakota; DBA, 1974, University of Southern California.</w:t>
      </w:r>
    </w:p>
    <w:p w:rsidR="00000000" w:rsidDel="00000000" w:rsidP="00000000" w:rsidRDefault="00000000" w:rsidRPr="00000000" w14:paraId="000000CA">
      <w:pPr>
        <w:pStyle w:val="Heading3"/>
        <w:spacing w:after="180" w:before="180" w:lineRule="auto"/>
        <w:rPr/>
      </w:pPr>
      <w:bookmarkStart w:colFirst="0" w:colLast="0" w:name="_m8odq4ssge2q" w:id="61"/>
      <w:bookmarkEnd w:id="61"/>
      <w:r w:rsidDel="00000000" w:rsidR="00000000" w:rsidRPr="00000000">
        <w:rPr>
          <w:vertAlign w:val="baseline"/>
          <w:rtl w:val="0"/>
        </w:rPr>
        <w:t xml:space="preserve">ANNE MARIE MONGOVEN,</w:t>
      </w:r>
      <w:r w:rsidDel="00000000" w:rsidR="00000000" w:rsidRPr="00000000">
        <w:rPr>
          <w:rtl w:val="0"/>
        </w:rPr>
        <w:t xml:space="preserve"> </w:t>
      </w:r>
      <w:bookmarkStart w:colFirst="0" w:colLast="0" w:name="37m2jsg" w:id="60"/>
      <w:bookmarkEnd w:id="60"/>
      <w:r w:rsidDel="00000000" w:rsidR="00000000" w:rsidRPr="00000000">
        <w:rPr>
          <w:rtl w:val="0"/>
        </w:rPr>
        <w:t xml:space="preserve">O.P. (1963)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1958, Edgewood College; M.A., 1966, Ph.D., 1982, Catholic University of America.</w:t>
      </w:r>
    </w:p>
    <w:bookmarkStart w:colFirst="0" w:colLast="0" w:name="1mrcu09" w:id="62"/>
    <w:bookmarkEnd w:id="62"/>
    <w:p w:rsidR="00000000" w:rsidDel="00000000" w:rsidP="00000000" w:rsidRDefault="00000000" w:rsidRPr="00000000" w14:paraId="000000CD">
      <w:pPr>
        <w:pStyle w:val="Heading3"/>
        <w:rPr/>
      </w:pPr>
      <w:r w:rsidDel="00000000" w:rsidR="00000000" w:rsidRPr="00000000">
        <w:rPr>
          <w:rtl w:val="0"/>
        </w:rPr>
        <w:t xml:space="preserve">JOHN S. MOORING (1963)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University of California, Santa Barbara; Ph.D., 1956, University of California, Los Angeles.</w:t>
      </w:r>
    </w:p>
    <w:bookmarkStart w:colFirst="0" w:colLast="0" w:name="46r0co2" w:id="63"/>
    <w:bookmarkEnd w:id="63"/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HELEN E. MORITZ (1977)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Classics, Emerita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Rosary College; M.A., 1967, Ph.D., 1976, University of Chicago.</w:t>
      </w:r>
    </w:p>
    <w:bookmarkStart w:colFirst="0" w:colLast="0" w:name="kix.evu2e1ekyn" w:id="64"/>
    <w:bookmarkEnd w:id="64"/>
    <w:p w:rsidR="00000000" w:rsidDel="00000000" w:rsidP="00000000" w:rsidRDefault="00000000" w:rsidRPr="00000000" w14:paraId="000000D3">
      <w:pPr>
        <w:pStyle w:val="Heading3"/>
        <w:rPr>
          <w:del w:author="Sheryl Becker" w:id="8" w:date="2021-03-19T21:49:07Z"/>
        </w:rPr>
      </w:pPr>
      <w:del w:author="Sheryl Becker" w:id="8" w:date="2021-03-19T21:49:07Z">
        <w:bookmarkStart w:colFirst="0" w:colLast="0" w:name="_xkf3bbcdr4yr" w:id="65"/>
        <w:bookmarkEnd w:id="65"/>
        <w:r w:rsidDel="00000000" w:rsidR="00000000" w:rsidRPr="00000000">
          <w:rPr>
            <w:rtl w:val="0"/>
          </w:rPr>
          <w:delText xml:space="preserve">SAMIHA MOURAD </w:delText>
        </w:r>
        <w:r w:rsidDel="00000000" w:rsidR="00000000" w:rsidRPr="00000000">
          <w:rPr>
            <w:rtl w:val="0"/>
          </w:rPr>
          <w:delText xml:space="preserve">(1987)</w:delText>
        </w:r>
      </w:del>
    </w:p>
    <w:p w:rsidR="00000000" w:rsidDel="00000000" w:rsidP="00000000" w:rsidRDefault="00000000" w:rsidRPr="00000000" w14:paraId="000000D4">
      <w:pPr>
        <w:spacing w:after="180" w:before="180" w:lineRule="auto"/>
        <w:rPr>
          <w:del w:author="Sheryl Becker" w:id="8" w:date="2021-03-19T21:49:07Z"/>
        </w:rPr>
      </w:pPr>
      <w:del w:author="Sheryl Becker" w:id="8" w:date="2021-03-19T21:49:07Z">
        <w:r w:rsidDel="00000000" w:rsidR="00000000" w:rsidRPr="00000000">
          <w:rPr>
            <w:rtl w:val="0"/>
          </w:rPr>
          <w:delText xml:space="preserve">Professor of Electrical Engineering, Emeritus</w:delText>
        </w:r>
      </w:del>
    </w:p>
    <w:p w:rsidR="00000000" w:rsidDel="00000000" w:rsidP="00000000" w:rsidRDefault="00000000" w:rsidRPr="00000000" w14:paraId="000000D5">
      <w:pPr>
        <w:spacing w:after="180" w:before="180" w:lineRule="auto"/>
        <w:rPr/>
      </w:pPr>
      <w:del w:author="Sheryl Becker" w:id="8" w:date="2021-03-19T21:49:07Z">
        <w:r w:rsidDel="00000000" w:rsidR="00000000" w:rsidRPr="00000000">
          <w:rPr>
            <w:rtl w:val="0"/>
          </w:rPr>
          <w:delText xml:space="preserve">B.S., 1960, Ain-Shams University, Egypt; M.S., 1984, Polytechnic University, New York; Ph.D., 1970, North Carolina State University.</w:delText>
        </w:r>
      </w:del>
      <w:r w:rsidDel="00000000" w:rsidR="00000000" w:rsidRPr="00000000">
        <w:rPr>
          <w:rtl w:val="0"/>
        </w:rPr>
      </w:r>
    </w:p>
    <w:bookmarkStart w:colFirst="0" w:colLast="0" w:name="2lwamvv" w:id="66"/>
    <w:bookmarkEnd w:id="66"/>
    <w:p w:rsidR="00000000" w:rsidDel="00000000" w:rsidP="00000000" w:rsidRDefault="00000000" w:rsidRPr="00000000" w14:paraId="000000D6">
      <w:pPr>
        <w:pStyle w:val="Heading3"/>
        <w:rPr/>
      </w:pPr>
      <w:r w:rsidDel="00000000" w:rsidR="00000000" w:rsidRPr="00000000">
        <w:rPr>
          <w:rtl w:val="0"/>
        </w:rPr>
        <w:t xml:space="preserve">IAN MURRAY (1951)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M.S., 1951, Stanford University.</w:t>
      </w:r>
    </w:p>
    <w:bookmarkStart w:colFirst="0" w:colLast="0" w:name="111kx3o" w:id="67"/>
    <w:bookmarkEnd w:id="67"/>
    <w:p w:rsidR="00000000" w:rsidDel="00000000" w:rsidP="00000000" w:rsidRDefault="00000000" w:rsidRPr="00000000" w14:paraId="000000D9">
      <w:pPr>
        <w:pStyle w:val="Heading3"/>
        <w:rPr/>
      </w:pPr>
      <w:r w:rsidDel="00000000" w:rsidR="00000000" w:rsidRPr="00000000">
        <w:rPr>
          <w:rtl w:val="0"/>
        </w:rPr>
        <w:t xml:space="preserve">LAWRENCE C. NATHAN (1970)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Chemistry, Emeritus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Linfield College; Ph.D., 1971, University of Utah.</w:t>
      </w:r>
    </w:p>
    <w:bookmarkStart w:colFirst="0" w:colLast="0" w:name="3l18frh" w:id="68"/>
    <w:bookmarkEnd w:id="68"/>
    <w:p w:rsidR="00000000" w:rsidDel="00000000" w:rsidP="00000000" w:rsidRDefault="00000000" w:rsidRPr="00000000" w14:paraId="000000DC">
      <w:pPr>
        <w:pStyle w:val="Heading3"/>
        <w:rPr/>
      </w:pPr>
      <w:r w:rsidDel="00000000" w:rsidR="00000000" w:rsidRPr="00000000">
        <w:rPr>
          <w:rtl w:val="0"/>
        </w:rPr>
        <w:t xml:space="preserve">TIMOTHY J. O’KEEFE (1965)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St. Mary’s College, California; M.A., 1963, Ph.D., 1968, University of Notre Dame.</w:t>
      </w:r>
    </w:p>
    <w:bookmarkStart w:colFirst="0" w:colLast="0" w:name="206ipza" w:id="69"/>
    <w:bookmarkEnd w:id="69"/>
    <w:p w:rsidR="00000000" w:rsidDel="00000000" w:rsidP="00000000" w:rsidRDefault="00000000" w:rsidRPr="00000000" w14:paraId="000000DF">
      <w:pPr>
        <w:pStyle w:val="Heading3"/>
        <w:rPr/>
      </w:pPr>
      <w:r w:rsidDel="00000000" w:rsidR="00000000" w:rsidRPr="00000000">
        <w:rPr>
          <w:rtl w:val="0"/>
        </w:rPr>
        <w:t xml:space="preserve">WILLIAM A. PARENT (1970)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Bowdoin College; M.A., 1968, Ph.D., 1970, Brown University.</w:t>
      </w:r>
    </w:p>
    <w:bookmarkStart w:colFirst="0" w:colLast="0" w:name="4k668n3" w:id="70"/>
    <w:bookmarkEnd w:id="70"/>
    <w:p w:rsidR="00000000" w:rsidDel="00000000" w:rsidP="00000000" w:rsidRDefault="00000000" w:rsidRPr="00000000" w14:paraId="000000E2">
      <w:pPr>
        <w:pStyle w:val="Heading3"/>
        <w:rPr/>
      </w:pPr>
      <w:r w:rsidDel="00000000" w:rsidR="00000000" w:rsidRPr="00000000">
        <w:rPr>
          <w:rtl w:val="0"/>
        </w:rPr>
        <w:t xml:space="preserve">DENNIS R. PARNELL, S.J. (1993)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Whittier College; M.A., 1963, Ph.D., 1965, University of California, Los Angeles; Ph.L., 1990, Gonzaga University.</w:t>
      </w:r>
    </w:p>
    <w:p w:rsidR="00000000" w:rsidDel="00000000" w:rsidP="00000000" w:rsidRDefault="00000000" w:rsidRPr="00000000" w14:paraId="000000E5">
      <w:pPr>
        <w:pStyle w:val="Heading3"/>
        <w:rPr>
          <w:del w:author="Sheryl Becker" w:id="9" w:date="2021-03-23T16:53:58Z"/>
        </w:rPr>
      </w:pPr>
      <w:del w:author="Sheryl Becker" w:id="9" w:date="2021-03-23T16:53:58Z">
        <w:bookmarkStart w:colFirst="0" w:colLast="0" w:name="_9w2uke4oissi" w:id="72"/>
        <w:bookmarkEnd w:id="72"/>
        <w:r w:rsidDel="00000000" w:rsidR="00000000" w:rsidRPr="00000000">
          <w:rPr>
            <w:rtl w:val="0"/>
          </w:rPr>
          <w:delText xml:space="preserve">FREDERICK J. PARRELLA </w:delText>
        </w:r>
        <w:bookmarkStart w:colFirst="0" w:colLast="0" w:name="kix.1qkdz9mps7wn" w:id="71"/>
        <w:bookmarkEnd w:id="71"/>
        <w:r w:rsidDel="00000000" w:rsidR="00000000" w:rsidRPr="00000000">
          <w:rPr>
            <w:rtl w:val="0"/>
          </w:rPr>
          <w:delText xml:space="preserve">(1977)</w:delText>
        </w:r>
      </w:del>
    </w:p>
    <w:p w:rsidR="00000000" w:rsidDel="00000000" w:rsidP="00000000" w:rsidRDefault="00000000" w:rsidRPr="00000000" w14:paraId="000000E6">
      <w:pPr>
        <w:spacing w:after="180" w:before="180" w:lineRule="auto"/>
        <w:rPr>
          <w:del w:author="Sheryl Becker" w:id="9" w:date="2021-03-23T16:53:58Z"/>
        </w:rPr>
      </w:pPr>
      <w:del w:author="Sheryl Becker" w:id="9" w:date="2021-03-23T16:53:58Z">
        <w:r w:rsidDel="00000000" w:rsidR="00000000" w:rsidRPr="00000000">
          <w:rPr>
            <w:rtl w:val="0"/>
          </w:rPr>
          <w:delText xml:space="preserve">Professor of Religious Studies, Emeritus</w:delText>
        </w:r>
      </w:del>
    </w:p>
    <w:p w:rsidR="00000000" w:rsidDel="00000000" w:rsidP="00000000" w:rsidRDefault="00000000" w:rsidRPr="00000000" w14:paraId="000000E7">
      <w:pPr>
        <w:spacing w:after="180" w:before="180" w:lineRule="auto"/>
        <w:rPr/>
      </w:pPr>
      <w:del w:author="Sheryl Becker" w:id="9" w:date="2021-03-23T16:53:58Z">
        <w:r w:rsidDel="00000000" w:rsidR="00000000" w:rsidRPr="00000000">
          <w:rPr>
            <w:rtl w:val="0"/>
          </w:rPr>
          <w:delText xml:space="preserve">B.A., 1964, Fordham College; M.A., 1966, Ph.D., 1974, Fordham University.</w:delText>
        </w:r>
      </w:del>
      <w:r w:rsidDel="00000000" w:rsidR="00000000" w:rsidRPr="00000000">
        <w:rPr>
          <w:rtl w:val="0"/>
        </w:rPr>
      </w:r>
    </w:p>
    <w:bookmarkStart w:colFirst="0" w:colLast="0" w:name="2zbgiuw" w:id="73"/>
    <w:bookmarkEnd w:id="73"/>
    <w:p w:rsidR="00000000" w:rsidDel="00000000" w:rsidP="00000000" w:rsidRDefault="00000000" w:rsidRPr="00000000" w14:paraId="000000E8">
      <w:pPr>
        <w:pStyle w:val="Heading3"/>
        <w:rPr/>
      </w:pPr>
      <w:r w:rsidDel="00000000" w:rsidR="00000000" w:rsidRPr="00000000">
        <w:rPr>
          <w:rtl w:val="0"/>
        </w:rPr>
        <w:t xml:space="preserve">ROBERT J. PFEIFFER (1958)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Chemistry, Emeritus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1953, Santa Clara University; Ph.D., 1958, Cornell University.</w:t>
      </w:r>
    </w:p>
    <w:bookmarkStart w:colFirst="0" w:colLast="0" w:name="1egqt2p" w:id="74"/>
    <w:bookmarkEnd w:id="74"/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CHARLES T. PHIPPS, S.J. (1965)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1952, Ph.L., 1953, Gonzaga University; MST, 1961, Santa Clara University; Ph.D., 1965, University of North Carolina, Chapel Hill.</w:t>
      </w:r>
    </w:p>
    <w:bookmarkStart w:colFirst="0" w:colLast="0" w:name="3ygebqi" w:id="75"/>
    <w:bookmarkEnd w:id="75"/>
    <w:p w:rsidR="00000000" w:rsidDel="00000000" w:rsidP="00000000" w:rsidRDefault="00000000" w:rsidRPr="00000000" w14:paraId="000000EE">
      <w:pPr>
        <w:pStyle w:val="Heading3"/>
        <w:rPr/>
      </w:pPr>
      <w:r w:rsidDel="00000000" w:rsidR="00000000" w:rsidRPr="00000000">
        <w:rPr>
          <w:rtl w:val="0"/>
        </w:rPr>
        <w:t xml:space="preserve">PETER O’M. PIERSON (1966)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1954, M.A., 1963, Ph.D., 1966, University of California, Los Angeles.</w:t>
      </w:r>
    </w:p>
    <w:p w:rsidR="00000000" w:rsidDel="00000000" w:rsidP="00000000" w:rsidRDefault="00000000" w:rsidRPr="00000000" w14:paraId="000000F1">
      <w:pPr>
        <w:pStyle w:val="Heading3"/>
        <w:rPr>
          <w:del w:author="Sheryl Becker" w:id="10" w:date="2021-03-23T16:54:40Z"/>
        </w:rPr>
      </w:pPr>
      <w:del w:author="Sheryl Becker" w:id="10" w:date="2021-03-23T16:54:40Z">
        <w:bookmarkStart w:colFirst="0" w:colLast="0" w:name="_f8vfz2gojnhz" w:id="77"/>
        <w:bookmarkEnd w:id="77"/>
        <w:r w:rsidDel="00000000" w:rsidR="00000000" w:rsidRPr="00000000">
          <w:rPr>
            <w:rtl w:val="0"/>
          </w:rPr>
          <w:delText xml:space="preserve">JOHN DAVID PLEINS</w:delText>
        </w:r>
        <w:bookmarkStart w:colFirst="0" w:colLast="0" w:name="kix.n9tumaanpela" w:id="76"/>
        <w:bookmarkEnd w:id="76"/>
        <w:r w:rsidDel="00000000" w:rsidR="00000000" w:rsidRPr="00000000">
          <w:rPr>
            <w:rtl w:val="0"/>
          </w:rPr>
          <w:delText xml:space="preserve"> (1987)</w:delText>
        </w:r>
      </w:del>
    </w:p>
    <w:p w:rsidR="00000000" w:rsidDel="00000000" w:rsidP="00000000" w:rsidRDefault="00000000" w:rsidRPr="00000000" w14:paraId="000000F2">
      <w:pPr>
        <w:spacing w:after="180" w:before="180" w:lineRule="auto"/>
        <w:rPr>
          <w:del w:author="Sheryl Becker" w:id="10" w:date="2021-03-23T16:54:40Z"/>
        </w:rPr>
      </w:pPr>
      <w:del w:author="Sheryl Becker" w:id="10" w:date="2021-03-23T16:54:40Z">
        <w:r w:rsidDel="00000000" w:rsidR="00000000" w:rsidRPr="00000000">
          <w:rPr>
            <w:rtl w:val="0"/>
          </w:rPr>
          <w:delText xml:space="preserve">Professor of Religious Studies, Emeritus</w:delText>
        </w:r>
      </w:del>
    </w:p>
    <w:p w:rsidR="00000000" w:rsidDel="00000000" w:rsidP="00000000" w:rsidRDefault="00000000" w:rsidRPr="00000000" w14:paraId="000000F3">
      <w:pPr>
        <w:spacing w:after="180" w:before="180" w:lineRule="auto"/>
        <w:rPr/>
      </w:pPr>
      <w:del w:author="Sheryl Becker" w:id="10" w:date="2021-03-23T16:54:40Z">
        <w:r w:rsidDel="00000000" w:rsidR="00000000" w:rsidRPr="00000000">
          <w:rPr>
            <w:rtl w:val="0"/>
          </w:rPr>
          <w:delText xml:space="preserve">B.A., 1980, M.A., 1983, Ph.D., 1986, University of Michigan, Ann Arbor.</w:delText>
        </w:r>
      </w:del>
      <w:r w:rsidDel="00000000" w:rsidR="00000000" w:rsidRPr="00000000">
        <w:rPr>
          <w:rtl w:val="0"/>
        </w:rPr>
      </w:r>
    </w:p>
    <w:bookmarkStart w:colFirst="0" w:colLast="0" w:name="2dlolyb" w:id="78"/>
    <w:bookmarkEnd w:id="78"/>
    <w:p w:rsidR="00000000" w:rsidDel="00000000" w:rsidP="00000000" w:rsidRDefault="00000000" w:rsidRPr="00000000" w14:paraId="000000F4">
      <w:pPr>
        <w:pStyle w:val="Heading3"/>
        <w:rPr/>
      </w:pPr>
      <w:r w:rsidDel="00000000" w:rsidR="00000000" w:rsidRPr="00000000">
        <w:rPr>
          <w:rtl w:val="0"/>
        </w:rPr>
        <w:t xml:space="preserve">WILLIAM J. PRIOR (1986)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Michigan State University; Ph.D., 1975, University of Texas, Austin.</w:t>
      </w:r>
    </w:p>
    <w:bookmarkStart w:colFirst="0" w:colLast="0" w:name="sqyw64" w:id="79"/>
    <w:bookmarkEnd w:id="79"/>
    <w:p w:rsidR="00000000" w:rsidDel="00000000" w:rsidP="00000000" w:rsidRDefault="00000000" w:rsidRPr="00000000" w14:paraId="000000F7">
      <w:pPr>
        <w:pStyle w:val="Heading3"/>
        <w:rPr/>
      </w:pPr>
      <w:r w:rsidDel="00000000" w:rsidR="00000000" w:rsidRPr="00000000">
        <w:rPr>
          <w:rtl w:val="0"/>
        </w:rPr>
        <w:t xml:space="preserve">SITA A. RAMAN (1996)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History, Emerita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M.A., 1985, Ph.D., 1992, University of California, Los Angeles.</w:t>
      </w:r>
    </w:p>
    <w:bookmarkStart w:colFirst="0" w:colLast="0" w:name="3cqmetx" w:id="80"/>
    <w:bookmarkEnd w:id="80"/>
    <w:p w:rsidR="00000000" w:rsidDel="00000000" w:rsidP="00000000" w:rsidRDefault="00000000" w:rsidRPr="00000000" w14:paraId="000000FA">
      <w:pPr>
        <w:pStyle w:val="Heading3"/>
        <w:rPr/>
      </w:pPr>
      <w:r w:rsidDel="00000000" w:rsidR="00000000" w:rsidRPr="00000000">
        <w:rPr>
          <w:rtl w:val="0"/>
        </w:rPr>
        <w:t xml:space="preserve">THOMAS R. RUSSELL (1978)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Economics, Emeritus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LL.B., 1965, University of Glasgow; M.A., 1970, University of California, Berkeley; Ph.D., 1973, Cambridge University.</w:t>
      </w:r>
    </w:p>
    <w:bookmarkStart w:colFirst="0" w:colLast="0" w:name="1rvwp1q" w:id="81"/>
    <w:bookmarkEnd w:id="81"/>
    <w:p w:rsidR="00000000" w:rsidDel="00000000" w:rsidP="00000000" w:rsidRDefault="00000000" w:rsidRPr="00000000" w14:paraId="000000FD">
      <w:pPr>
        <w:pStyle w:val="Heading3"/>
        <w:rPr>
          <w:del w:author="Sheryl Becker" w:id="11" w:date="2021-03-19T21:50:11Z"/>
        </w:rPr>
      </w:pPr>
      <w:del w:author="Sheryl Becker" w:id="11" w:date="2021-03-19T21:50:11Z">
        <w:r w:rsidDel="00000000" w:rsidR="00000000" w:rsidRPr="00000000">
          <w:rPr>
            <w:rtl w:val="0"/>
          </w:rPr>
          <w:delText xml:space="preserve">MICHEL A. SAAD (1959)</w:delText>
        </w:r>
      </w:del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11" w:date="2021-03-19T21:50:1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11" w:date="2021-03-19T21:50:1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Mechanical Engineering, Emeritus</w:delText>
        </w:r>
      </w:del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11" w:date="2021-03-19T21:50:1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B.S., 1949, Alexandria University; M.S., 1953, Massachusetts Institute of Technology; Ph.D., 1956, University of Michigan.</w:delText>
        </w:r>
      </w:del>
      <w:r w:rsidDel="00000000" w:rsidR="00000000" w:rsidRPr="00000000">
        <w:rPr>
          <w:rtl w:val="0"/>
        </w:rPr>
      </w:r>
    </w:p>
    <w:bookmarkStart w:colFirst="0" w:colLast="0" w:name="4bvk7pj" w:id="82"/>
    <w:bookmarkEnd w:id="82"/>
    <w:p w:rsidR="00000000" w:rsidDel="00000000" w:rsidP="00000000" w:rsidRDefault="00000000" w:rsidRPr="00000000" w14:paraId="00000100">
      <w:pPr>
        <w:pStyle w:val="Heading3"/>
        <w:rPr/>
      </w:pPr>
      <w:r w:rsidDel="00000000" w:rsidR="00000000" w:rsidRPr="00000000">
        <w:rPr>
          <w:rtl w:val="0"/>
        </w:rPr>
        <w:t xml:space="preserve">MARVIN L. SCHROTH (1966)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Psychology, Emeritus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1959, University of Redlands; M.S., 1961, Washington State University; Ph.D., 1965, Texas Christian University.</w:t>
      </w:r>
    </w:p>
    <w:bookmarkStart w:colFirst="0" w:colLast="0" w:name="kix.qugfcn3ppl4q" w:id="83"/>
    <w:bookmarkEnd w:id="83"/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dlvrk69s1mut" w:id="84"/>
      <w:bookmarkEnd w:id="84"/>
      <w:r w:rsidDel="00000000" w:rsidR="00000000" w:rsidRPr="00000000">
        <w:rPr>
          <w:rtl w:val="0"/>
        </w:rPr>
        <w:t xml:space="preserve">ROBERT M. SENKEWICZ (1976)</w:t>
      </w:r>
    </w:p>
    <w:p w:rsidR="00000000" w:rsidDel="00000000" w:rsidP="00000000" w:rsidRDefault="00000000" w:rsidRPr="00000000" w14:paraId="000001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History, Emeritus</w:t>
      </w:r>
    </w:p>
    <w:p w:rsidR="00000000" w:rsidDel="00000000" w:rsidP="00000000" w:rsidRDefault="00000000" w:rsidRPr="00000000" w14:paraId="000001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1969, Fordham University; M.A., 1970, Ph.D., 1974, Stanford University.</w:t>
      </w:r>
    </w:p>
    <w:bookmarkStart w:colFirst="0" w:colLast="0" w:name="2r0uhxc" w:id="85"/>
    <w:bookmarkEnd w:id="85"/>
    <w:p w:rsidR="00000000" w:rsidDel="00000000" w:rsidP="00000000" w:rsidRDefault="00000000" w:rsidRPr="00000000" w14:paraId="00000106">
      <w:pPr>
        <w:pStyle w:val="Heading3"/>
        <w:rPr/>
      </w:pPr>
      <w:r w:rsidDel="00000000" w:rsidR="00000000" w:rsidRPr="00000000">
        <w:rPr>
          <w:rtl w:val="0"/>
        </w:rPr>
        <w:t xml:space="preserve">LYNN R. SHURTLEFF (1966)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Music, Emeritus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1963, M.A., 1965, Brigham Young University.</w:t>
      </w:r>
    </w:p>
    <w:bookmarkStart w:colFirst="0" w:colLast="0" w:name="1664s55" w:id="86"/>
    <w:bookmarkEnd w:id="86"/>
    <w:p w:rsidR="00000000" w:rsidDel="00000000" w:rsidP="00000000" w:rsidRDefault="00000000" w:rsidRPr="00000000" w14:paraId="00000109">
      <w:pPr>
        <w:pStyle w:val="Heading3"/>
        <w:rPr/>
      </w:pPr>
      <w:r w:rsidDel="00000000" w:rsidR="00000000" w:rsidRPr="00000000">
        <w:rPr>
          <w:rtl w:val="0"/>
        </w:rPr>
        <w:t xml:space="preserve">DRAGOSLAV D. SILJAK (1964)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1958, MSEE, 1961, Dr. Sci., 1963, University of Belgrade.</w:t>
      </w:r>
    </w:p>
    <w:p w:rsidR="00000000" w:rsidDel="00000000" w:rsidP="00000000" w:rsidRDefault="00000000" w:rsidRPr="00000000" w14:paraId="0000010C">
      <w:pPr>
        <w:pStyle w:val="Heading3"/>
        <w:rPr>
          <w:del w:author="Sheryl Becker" w:id="12" w:date="2021-03-23T16:57:02Z"/>
        </w:rPr>
      </w:pPr>
      <w:del w:author="Sheryl Becker" w:id="12" w:date="2021-03-23T16:57:02Z">
        <w:bookmarkStart w:colFirst="0" w:colLast="0" w:name="_xzd5zshqwfop" w:id="87"/>
        <w:bookmarkEnd w:id="87"/>
        <w:r w:rsidDel="00000000" w:rsidR="00000000" w:rsidRPr="00000000">
          <w:rPr>
            <w:rtl w:val="0"/>
          </w:rPr>
          <w:delText xml:space="preserve">STEPHEN A. SMITH (1982)</w:delText>
        </w:r>
      </w:del>
    </w:p>
    <w:p w:rsidR="00000000" w:rsidDel="00000000" w:rsidP="00000000" w:rsidRDefault="00000000" w:rsidRPr="00000000" w14:paraId="0000010D">
      <w:pPr>
        <w:spacing w:after="180" w:before="180" w:lineRule="auto"/>
        <w:rPr>
          <w:del w:author="Sheryl Becker" w:id="12" w:date="2021-03-23T16:57:02Z"/>
        </w:rPr>
      </w:pPr>
      <w:del w:author="Sheryl Becker" w:id="12" w:date="2021-03-23T16:57:02Z">
        <w:r w:rsidDel="00000000" w:rsidR="00000000" w:rsidRPr="00000000">
          <w:rPr>
            <w:rtl w:val="0"/>
          </w:rPr>
          <w:delText xml:space="preserve">Professor of Operations Management and Information Systems, Emeritus</w:delText>
        </w:r>
      </w:del>
    </w:p>
    <w:p w:rsidR="00000000" w:rsidDel="00000000" w:rsidP="00000000" w:rsidRDefault="00000000" w:rsidRPr="00000000" w14:paraId="0000010E">
      <w:pPr>
        <w:spacing w:after="180" w:before="180" w:lineRule="auto"/>
        <w:rPr/>
      </w:pPr>
      <w:del w:author="Sheryl Becker" w:id="12" w:date="2021-03-23T16:57:02Z">
        <w:r w:rsidDel="00000000" w:rsidR="00000000" w:rsidRPr="00000000">
          <w:rPr>
            <w:rtl w:val="0"/>
          </w:rPr>
          <w:delText xml:space="preserve">B.S., 1965, University of Cincinnati; M.S., 1968, Stevens Institute of Technology; Ph.D., 1972, Stanford University.</w:delText>
        </w:r>
      </w:del>
      <w:r w:rsidDel="00000000" w:rsidR="00000000" w:rsidRPr="00000000">
        <w:rPr>
          <w:rtl w:val="0"/>
        </w:rPr>
      </w:r>
    </w:p>
    <w:bookmarkStart w:colFirst="0" w:colLast="0" w:name="3q5sasy" w:id="88"/>
    <w:bookmarkEnd w:id="88"/>
    <w:p w:rsidR="00000000" w:rsidDel="00000000" w:rsidP="00000000" w:rsidRDefault="00000000" w:rsidRPr="00000000" w14:paraId="0000010F">
      <w:pPr>
        <w:pStyle w:val="Heading3"/>
        <w:rPr/>
      </w:pPr>
      <w:r w:rsidDel="00000000" w:rsidR="00000000" w:rsidRPr="00000000">
        <w:rPr>
          <w:rtl w:val="0"/>
        </w:rPr>
        <w:t xml:space="preserve">SALVATORE A. TASSONE, S.J. (1968)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Religious Studies, Emeritus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1956, Gonzaga University; STM, 1964, Santa Clara University; STD, 1968, Pontifical Gregorian University.</w:t>
      </w:r>
    </w:p>
    <w:bookmarkStart w:colFirst="0" w:colLast="0" w:name="kgcv8k" w:id="89"/>
    <w:bookmarkEnd w:id="89"/>
    <w:p w:rsidR="00000000" w:rsidDel="00000000" w:rsidP="00000000" w:rsidRDefault="00000000" w:rsidRPr="00000000" w14:paraId="00000112">
      <w:pPr>
        <w:pStyle w:val="Heading3"/>
        <w:rPr>
          <w:del w:author="Sheryl Becker" w:id="13" w:date="2021-03-19T21:53:13Z"/>
        </w:rPr>
      </w:pPr>
      <w:del w:author="Sheryl Becker" w:id="13" w:date="2021-03-19T21:53:13Z">
        <w:r w:rsidDel="00000000" w:rsidR="00000000" w:rsidRPr="00000000">
          <w:rPr>
            <w:rtl w:val="0"/>
          </w:rPr>
          <w:delText xml:space="preserve">JO ANN VASQUEZ (1972)</w:delText>
        </w:r>
      </w:del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13" w:date="2021-03-19T21:53:13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13" w:date="2021-03-19T21:53:13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Associate Professor of Education, Emerita</w:delText>
        </w:r>
      </w:del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13" w:date="2021-03-19T21:53:13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1966, Immaculate Heart College, Los Angeles; M.A., 1970, Ph.D., 1973, Claremont Graduate School.</w:delText>
        </w:r>
      </w:del>
      <w:r w:rsidDel="00000000" w:rsidR="00000000" w:rsidRPr="00000000">
        <w:rPr>
          <w:rtl w:val="0"/>
        </w:rPr>
      </w:r>
    </w:p>
    <w:bookmarkStart w:colFirst="0" w:colLast="0" w:name="34g0dwd" w:id="90"/>
    <w:bookmarkEnd w:id="90"/>
    <w:p w:rsidR="00000000" w:rsidDel="00000000" w:rsidP="00000000" w:rsidRDefault="00000000" w:rsidRPr="00000000" w14:paraId="00000115">
      <w:pPr>
        <w:pStyle w:val="Heading3"/>
        <w:rPr/>
      </w:pPr>
      <w:r w:rsidDel="00000000" w:rsidR="00000000" w:rsidRPr="00000000">
        <w:rPr>
          <w:rtl w:val="0"/>
        </w:rPr>
        <w:t xml:space="preserve">GEORGE D. WESTERMARK (1980)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Anthropology, Emeritus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University of California, Berkeley; M.A., 1975, Ph.D., 1981, University of Washington.</w:t>
      </w:r>
    </w:p>
    <w:bookmarkStart w:colFirst="0" w:colLast="0" w:name="1jlao46" w:id="91"/>
    <w:bookmarkEnd w:id="91"/>
    <w:p w:rsidR="00000000" w:rsidDel="00000000" w:rsidP="00000000" w:rsidRDefault="00000000" w:rsidRPr="00000000" w14:paraId="00000118">
      <w:pPr>
        <w:pStyle w:val="Heading3"/>
        <w:rPr/>
      </w:pPr>
      <w:r w:rsidDel="00000000" w:rsidR="00000000" w:rsidRPr="00000000">
        <w:rPr>
          <w:rtl w:val="0"/>
        </w:rPr>
        <w:t xml:space="preserve">THADDEUS J. WHALEN JR. (1962)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Economics, Emeritus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1958, Santa Clara University; Ph.D., 1964, University of California, Berkeley.</w:t>
      </w:r>
    </w:p>
    <w:bookmarkStart w:colFirst="0" w:colLast="0" w:name="43ky6rz" w:id="92"/>
    <w:bookmarkEnd w:id="92"/>
    <w:p w:rsidR="00000000" w:rsidDel="00000000" w:rsidP="00000000" w:rsidRDefault="00000000" w:rsidRPr="00000000" w14:paraId="0000011B">
      <w:pPr>
        <w:pStyle w:val="Heading3"/>
        <w:rPr/>
      </w:pPr>
      <w:r w:rsidDel="00000000" w:rsidR="00000000" w:rsidRPr="00000000">
        <w:rPr>
          <w:rtl w:val="0"/>
        </w:rPr>
        <w:t xml:space="preserve">FRED D. WHITE (1980)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1967, M.A., 1974, University of Minnesota; Ph.D., 1981, University of Iowa.</w:t>
      </w:r>
    </w:p>
    <w:bookmarkStart w:colFirst="0" w:colLast="0" w:name="2iq8gzs" w:id="93"/>
    <w:bookmarkEnd w:id="93"/>
    <w:p w:rsidR="00000000" w:rsidDel="00000000" w:rsidP="00000000" w:rsidRDefault="00000000" w:rsidRPr="00000000" w14:paraId="0000011E">
      <w:pPr>
        <w:pStyle w:val="Heading3"/>
        <w:rPr/>
      </w:pPr>
      <w:r w:rsidDel="00000000" w:rsidR="00000000" w:rsidRPr="00000000">
        <w:rPr>
          <w:rtl w:val="0"/>
        </w:rPr>
        <w:t xml:space="preserve">ELEANOR W. WILLEMSEN (1971)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Child Studies and Psychology, Emerita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1960, M.A., 1962, Ph.D., 1965, Stanford University.</w:t>
      </w:r>
    </w:p>
    <w:bookmarkStart w:colFirst="0" w:colLast="0" w:name="xvir7l" w:id="94"/>
    <w:bookmarkEnd w:id="94"/>
    <w:p w:rsidR="00000000" w:rsidDel="00000000" w:rsidP="00000000" w:rsidRDefault="00000000" w:rsidRPr="00000000" w14:paraId="00000121">
      <w:pPr>
        <w:pStyle w:val="Heading3"/>
        <w:rPr/>
      </w:pPr>
      <w:r w:rsidDel="00000000" w:rsidR="00000000" w:rsidRPr="00000000">
        <w:rPr>
          <w:rtl w:val="0"/>
        </w:rPr>
        <w:t xml:space="preserve">JEFFREY L. ZORN (1975)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1967, Dartmouth College; MAT, 1972, Harvard University; Ph.D., 1980, Stanford University.</w:t>
      </w:r>
    </w:p>
    <w:bookmarkStart w:colFirst="0" w:colLast="0" w:name="3hv69ve" w:id="95"/>
    <w:bookmarkEnd w:id="95"/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fpdwdw7h9amr" w:id="96"/>
      <w:bookmarkEnd w:id="96"/>
      <w:r w:rsidDel="00000000" w:rsidR="00000000" w:rsidRPr="00000000">
        <w:rPr>
          <w:rtl w:val="0"/>
        </w:rPr>
        <w:t xml:space="preserve">TRACY ABBOTT (2013)</w:t>
      </w:r>
    </w:p>
    <w:p w:rsidR="00000000" w:rsidDel="00000000" w:rsidP="00000000" w:rsidRDefault="00000000" w:rsidRPr="00000000" w14:paraId="000001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Civil Engineering</w:t>
      </w:r>
    </w:p>
    <w:p w:rsidR="00000000" w:rsidDel="00000000" w:rsidP="00000000" w:rsidRDefault="00000000" w:rsidRPr="00000000" w14:paraId="0000012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1996, University of California, Berkeley; M.S., 1997, University of California, San Diego. </w:t>
      </w:r>
    </w:p>
    <w:bookmarkStart w:colFirst="0" w:colLast="0" w:name="1x0gk37" w:id="97"/>
    <w:bookmarkEnd w:id="97"/>
    <w:p w:rsidR="00000000" w:rsidDel="00000000" w:rsidP="00000000" w:rsidRDefault="00000000" w:rsidRPr="00000000" w14:paraId="00000128">
      <w:pPr>
        <w:pStyle w:val="Heading3"/>
        <w:rPr/>
      </w:pPr>
      <w:r w:rsidDel="00000000" w:rsidR="00000000" w:rsidRPr="00000000">
        <w:rPr>
          <w:rtl w:val="0"/>
        </w:rPr>
        <w:t xml:space="preserve">PAUL E. ABBYAD (2012)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2000, McGill University, Montreal; Ph.D., 2007, Stanford University.</w:t>
      </w:r>
    </w:p>
    <w:bookmarkStart w:colFirst="0" w:colLast="0" w:name="2w5ecyt" w:id="98"/>
    <w:bookmarkEnd w:id="98"/>
    <w:p w:rsidR="00000000" w:rsidDel="00000000" w:rsidP="00000000" w:rsidRDefault="00000000" w:rsidRPr="00000000" w14:paraId="0000012B">
      <w:pPr>
        <w:pStyle w:val="Heading3"/>
        <w:rPr/>
      </w:pPr>
      <w:r w:rsidDel="00000000" w:rsidR="00000000" w:rsidRPr="00000000">
        <w:rPr>
          <w:rtl w:val="0"/>
        </w:rPr>
        <w:t xml:space="preserve">DALE D. ACHABAL (1980)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M.A., 1970, San Francisco State University; Ph.D., 1975, University of Texas, Austin.</w:t>
      </w:r>
    </w:p>
    <w:bookmarkStart w:colFirst="0" w:colLast="0" w:name="1baon6m" w:id="99"/>
    <w:bookmarkEnd w:id="99"/>
    <w:p w:rsidR="00000000" w:rsidDel="00000000" w:rsidP="00000000" w:rsidRDefault="00000000" w:rsidRPr="00000000" w14:paraId="0000012E">
      <w:pPr>
        <w:pStyle w:val="Heading3"/>
        <w:rPr/>
      </w:pPr>
      <w:r w:rsidDel="00000000" w:rsidR="00000000" w:rsidRPr="00000000">
        <w:rPr>
          <w:rtl w:val="0"/>
        </w:rPr>
        <w:t xml:space="preserve">MARGARETA ACKERMAN (2017)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B.Math., 2006, M. Math., 2007, Ph.D., 2012, University of Waterloo, Ontario, Canada.</w:t>
      </w:r>
    </w:p>
    <w:bookmarkStart w:colFirst="0" w:colLast="0" w:name="3vac5uf" w:id="100"/>
    <w:bookmarkEnd w:id="100"/>
    <w:p w:rsidR="00000000" w:rsidDel="00000000" w:rsidP="00000000" w:rsidRDefault="00000000" w:rsidRPr="00000000" w14:paraId="00000131">
      <w:pPr>
        <w:pStyle w:val="Heading3"/>
        <w:rPr/>
      </w:pPr>
      <w:r w:rsidDel="00000000" w:rsidR="00000000" w:rsidRPr="00000000">
        <w:rPr>
          <w:rtl w:val="0"/>
        </w:rPr>
        <w:t xml:space="preserve">NARENDRA AGRAWAL (1992)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B.Tech., 1984, Institute of Technology, Banaras Hindu University; M.S., 1987, University of Texas, Dallas; Ph.D., 1994, The Wharton School, University of Pennsylvania.</w:t>
      </w:r>
    </w:p>
    <w:bookmarkStart w:colFirst="0" w:colLast="0" w:name="2afmg28" w:id="101"/>
    <w:bookmarkEnd w:id="101"/>
    <w:p w:rsidR="00000000" w:rsidDel="00000000" w:rsidP="00000000" w:rsidRDefault="00000000" w:rsidRPr="00000000" w14:paraId="00000134">
      <w:pPr>
        <w:pStyle w:val="Heading3"/>
        <w:rPr/>
      </w:pPr>
      <w:r w:rsidDel="00000000" w:rsidR="00000000" w:rsidRPr="00000000">
        <w:rPr>
          <w:rtl w:val="0"/>
        </w:rPr>
        <w:t xml:space="preserve">DANIEL J. AGUIAR (2014)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Executive Professor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B.S., 1982, M.S., 1983, University of California, Davis; MBA, 1988, University of California, Berkeley.</w:t>
      </w:r>
    </w:p>
    <w:bookmarkStart w:colFirst="0" w:colLast="0" w:name="a82fcm8ox7nr" w:id="102"/>
    <w:bookmarkEnd w:id="102"/>
    <w:p w:rsidR="00000000" w:rsidDel="00000000" w:rsidP="00000000" w:rsidRDefault="00000000" w:rsidRPr="00000000" w14:paraId="00000137">
      <w:pPr>
        <w:pStyle w:val="Heading3"/>
        <w:spacing w:after="180" w:before="180" w:lineRule="auto"/>
        <w:rPr/>
      </w:pPr>
      <w:bookmarkStart w:colFirst="0" w:colLast="0" w:name="_upc4tbv98ydc" w:id="103"/>
      <w:bookmarkEnd w:id="103"/>
      <w:r w:rsidDel="00000000" w:rsidR="00000000" w:rsidRPr="00000000">
        <w:rPr>
          <w:rtl w:val="0"/>
        </w:rPr>
        <w:t xml:space="preserve">JAMES AIROLA (2012)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  <w:t xml:space="preserve">B.S., 1983, Texas Tech University; M.A., 1998, University of Houston; Ph.D., 2002, University of Houston.</w:t>
      </w:r>
    </w:p>
    <w:bookmarkStart w:colFirst="0" w:colLast="0" w:name="xsh493bij5pp" w:id="104"/>
    <w:bookmarkEnd w:id="104"/>
    <w:p w:rsidR="00000000" w:rsidDel="00000000" w:rsidP="00000000" w:rsidRDefault="00000000" w:rsidRPr="00000000" w14:paraId="0000013A">
      <w:pPr>
        <w:pStyle w:val="Heading3"/>
        <w:spacing w:after="180" w:before="180" w:lineRule="auto"/>
        <w:rPr/>
      </w:pPr>
      <w:bookmarkStart w:colFirst="0" w:colLast="0" w:name="_cwio9zl1t607" w:id="105"/>
      <w:bookmarkEnd w:id="105"/>
      <w:r w:rsidDel="00000000" w:rsidR="00000000" w:rsidRPr="00000000">
        <w:rPr>
          <w:rtl w:val="0"/>
        </w:rPr>
        <w:t xml:space="preserve">SHIREEN ALAZZAWI (2014)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1995, The American University in Cairo, Egypt; M.A., 1998, The American University in Cairo, Egypt; M.A., 2000, Stanford University; Ph.D., 2005, University of California, Davis.</w:t>
      </w:r>
      <w:r w:rsidDel="00000000" w:rsidR="00000000" w:rsidRPr="00000000">
        <w:rPr>
          <w:rtl w:val="0"/>
        </w:rPr>
      </w:r>
    </w:p>
    <w:bookmarkStart w:colFirst="0" w:colLast="0" w:name="39kk8xu" w:id="106"/>
    <w:bookmarkEnd w:id="106"/>
    <w:p w:rsidR="00000000" w:rsidDel="00000000" w:rsidP="00000000" w:rsidRDefault="00000000" w:rsidRPr="00000000" w14:paraId="0000013D">
      <w:pPr>
        <w:pStyle w:val="Heading3"/>
        <w:rPr/>
      </w:pPr>
      <w:r w:rsidDel="00000000" w:rsidR="00000000" w:rsidRPr="00000000">
        <w:rPr>
          <w:rtl w:val="0"/>
        </w:rPr>
        <w:t xml:space="preserve">AHMED AMER (2009)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M.S., 1997, American University in Cairo; Ph.D., 2002, University of California, Santa Cruz.</w:t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crzj29kvmnc4" w:id="107"/>
      <w:bookmarkEnd w:id="107"/>
      <w:r w:rsidDel="00000000" w:rsidR="00000000" w:rsidRPr="00000000">
        <w:rPr>
          <w:rtl w:val="0"/>
        </w:rPr>
        <w:t xml:space="preserve">ARIA AMIRBAHMAN (2021)</w:t>
      </w:r>
    </w:p>
    <w:p w:rsidR="00000000" w:rsidDel="00000000" w:rsidP="00000000" w:rsidRDefault="00000000" w:rsidRPr="00000000" w14:paraId="0000014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Civil, Environmental and Sustainable Engineering</w:t>
      </w:r>
    </w:p>
    <w:p w:rsidR="00000000" w:rsidDel="00000000" w:rsidP="00000000" w:rsidRDefault="00000000" w:rsidRPr="00000000" w14:paraId="0000014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</w:t>
      </w:r>
      <w:ins w:author="Sheryl Becker" w:id="14" w:date="2021-03-24T16:17:04Z">
        <w:r w:rsidDel="00000000" w:rsidR="00000000" w:rsidRPr="00000000">
          <w:rPr>
            <w:rtl w:val="0"/>
          </w:rPr>
          <w:t xml:space="preserve">1994</w:t>
        </w:r>
      </w:ins>
      <w:del w:author="Sheryl Becker" w:id="14" w:date="2021-03-24T16:17:04Z">
        <w:r w:rsidDel="00000000" w:rsidR="00000000" w:rsidRPr="00000000">
          <w:rPr>
            <w:rtl w:val="0"/>
          </w:rPr>
          <w:delText xml:space="preserve">2002</w:delText>
        </w:r>
      </w:del>
      <w:r w:rsidDel="00000000" w:rsidR="00000000" w:rsidRPr="00000000">
        <w:rPr>
          <w:rtl w:val="0"/>
        </w:rPr>
        <w:t xml:space="preserve">, University of California, </w:t>
      </w:r>
      <w:ins w:author="Sheryl Becker" w:id="15" w:date="2021-03-24T16:16:09Z">
        <w:r w:rsidDel="00000000" w:rsidR="00000000" w:rsidRPr="00000000">
          <w:rPr>
            <w:rtl w:val="0"/>
          </w:rPr>
          <w:t xml:space="preserve">Irvine </w:t>
        </w:r>
      </w:ins>
      <w:del w:author="Sheryl Becker" w:id="15" w:date="2021-03-24T16:16:09Z">
        <w:r w:rsidDel="00000000" w:rsidR="00000000" w:rsidRPr="00000000">
          <w:rPr>
            <w:rtl w:val="0"/>
          </w:rPr>
          <w:delText xml:space="preserve">Santa Cruz</w:delText>
        </w:r>
      </w:del>
      <w:r w:rsidDel="00000000" w:rsidR="00000000" w:rsidRPr="00000000">
        <w:rPr>
          <w:rtl w:val="0"/>
        </w:rPr>
        <w:t xml:space="preserve">.</w:t>
      </w:r>
    </w:p>
    <w:bookmarkStart w:colFirst="0" w:colLast="0" w:name="1opuj5n" w:id="108"/>
    <w:bookmarkEnd w:id="108"/>
    <w:p w:rsidR="00000000" w:rsidDel="00000000" w:rsidP="00000000" w:rsidRDefault="00000000" w:rsidRPr="00000000" w14:paraId="00000143">
      <w:pPr>
        <w:pStyle w:val="Heading3"/>
        <w:rPr/>
      </w:pPr>
      <w:r w:rsidDel="00000000" w:rsidR="00000000" w:rsidRPr="00000000">
        <w:rPr>
          <w:rtl w:val="0"/>
        </w:rPr>
        <w:t xml:space="preserve">MOE AMOUZGAR (2017)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1989, McGill University, Canada; M.S., 2000, Southern Methodist University; Ph.D., 2013, Concordia University, Canada.</w:t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t0vfij9qazja" w:id="110"/>
      <w:bookmarkEnd w:id="110"/>
      <w:ins w:author="Sheryl Becker" w:id="16" w:date="2021-03-24T16:55:0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DRAGOS (</w:t>
        </w:r>
      </w:ins>
      <w:bookmarkStart w:colFirst="0" w:colLast="0" w:name="x2fq71oshyqs" w:id="109"/>
      <w:bookmarkEnd w:id="109"/>
      <w:r w:rsidDel="00000000" w:rsidR="00000000" w:rsidRPr="00000000">
        <w:rPr>
          <w:rtl w:val="0"/>
        </w:rPr>
        <w:t xml:space="preserve">DAVID</w:t>
      </w:r>
      <w:ins w:author="Sheryl Becker" w:id="17" w:date="2021-03-24T16:55:22Z">
        <w:r w:rsidDel="00000000" w:rsidR="00000000" w:rsidRPr="00000000">
          <w:rPr>
            <w:rtl w:val="0"/>
          </w:rPr>
          <w:t xml:space="preserve">)</w:t>
        </w:r>
      </w:ins>
      <w:r w:rsidDel="00000000" w:rsidR="00000000" w:rsidRPr="00000000">
        <w:rPr>
          <w:rtl w:val="0"/>
        </w:rPr>
        <w:t xml:space="preserve"> ANASTASIU (2019)</w:t>
      </w:r>
    </w:p>
    <w:p w:rsidR="00000000" w:rsidDel="00000000" w:rsidP="00000000" w:rsidRDefault="00000000" w:rsidRPr="00000000" w14:paraId="0000014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</w:t>
      </w:r>
      <w:ins w:author="Sheryl Becker" w:id="18" w:date="2021-03-24T16:54:39Z">
        <w:r w:rsidDel="00000000" w:rsidR="00000000" w:rsidRPr="00000000">
          <w:rPr>
            <w:rtl w:val="0"/>
          </w:rPr>
          <w:t xml:space="preserve">Computer Science and </w:t>
        </w:r>
      </w:ins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148">
      <w:pPr>
        <w:spacing w:after="180" w:before="180" w:lineRule="auto"/>
        <w:rPr>
          <w:ins w:author="Sheryl Becker" w:id="19" w:date="2021-03-23T22:09:04Z"/>
        </w:rPr>
      </w:pPr>
      <w:r w:rsidDel="00000000" w:rsidR="00000000" w:rsidRPr="00000000">
        <w:rPr>
          <w:rtl w:val="0"/>
        </w:rPr>
        <w:t xml:space="preserve">B.A., 2001,Moody Bible Institute; M.S., 2011, Texas State University; Ph.D., 2016, University of Minnesota, Twin Cities.</w:t>
      </w:r>
      <w:ins w:author="Sheryl Becker" w:id="19" w:date="2021-03-23T22:09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49">
      <w:pPr>
        <w:spacing w:after="180" w:before="180" w:lineRule="auto"/>
        <w:rPr>
          <w:del w:author="Sheryl Becker" w:id="19" w:date="2021-03-23T22:09:04Z"/>
        </w:rPr>
      </w:pPr>
      <w:del w:author="Sheryl Becker" w:id="19" w:date="2021-03-23T22:09:04Z">
        <w:r w:rsidDel="00000000" w:rsidR="00000000" w:rsidRPr="00000000">
          <w:rPr>
            <w:rtl w:val="0"/>
          </w:rPr>
        </w:r>
      </w:del>
    </w:p>
    <w:bookmarkStart w:colFirst="0" w:colLast="0" w:name="48pi1tg" w:id="111"/>
    <w:bookmarkEnd w:id="111"/>
    <w:p w:rsidR="00000000" w:rsidDel="00000000" w:rsidP="00000000" w:rsidRDefault="00000000" w:rsidRPr="00000000" w14:paraId="0000014A">
      <w:pPr>
        <w:pStyle w:val="Heading3"/>
        <w:rPr/>
      </w:pPr>
      <w:del w:author="Sheryl Becker" w:id="19" w:date="2021-03-23T22:09:04Z">
        <w:r w:rsidDel="00000000" w:rsidR="00000000" w:rsidRPr="00000000">
          <w:rPr>
            <w:rtl w:val="0"/>
          </w:rPr>
          <w:delText xml:space="preserve">R</w:delText>
        </w:r>
      </w:del>
      <w:bookmarkStart w:colFirst="0" w:colLast="0" w:name="48pi1tg" w:id="111"/>
      <w:bookmarkEnd w:id="111"/>
      <w:r w:rsidDel="00000000" w:rsidR="00000000" w:rsidRPr="00000000">
        <w:rPr>
          <w:rtl w:val="0"/>
        </w:rPr>
        <w:t xml:space="preserve">YAN B. ANDERSON (2017)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Anthropology History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University of California, Santa Cruz; M.A., 2009, San Diego State University; Ph.D., 2014, University of Kentucky.</w:t>
      </w:r>
    </w:p>
    <w:bookmarkStart w:colFirst="0" w:colLast="0" w:name="2nusc19" w:id="112"/>
    <w:bookmarkEnd w:id="112"/>
    <w:p w:rsidR="00000000" w:rsidDel="00000000" w:rsidP="00000000" w:rsidRDefault="00000000" w:rsidRPr="00000000" w14:paraId="0000014D">
      <w:pPr>
        <w:pStyle w:val="Heading3"/>
        <w:rPr/>
      </w:pPr>
      <w:r w:rsidDel="00000000" w:rsidR="00000000" w:rsidRPr="00000000">
        <w:rPr>
          <w:rtl w:val="0"/>
        </w:rPr>
        <w:t xml:space="preserve">NAOMI J. ANDREWS (2010)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1993, Ph.D., 1998, University of California, Santa Cruz.</w:t>
      </w:r>
    </w:p>
    <w:bookmarkStart w:colFirst="0" w:colLast="0" w:name="1302m92" w:id="113"/>
    <w:bookmarkEnd w:id="113"/>
    <w:p w:rsidR="00000000" w:rsidDel="00000000" w:rsidP="00000000" w:rsidRDefault="00000000" w:rsidRPr="00000000" w14:paraId="00000150">
      <w:pPr>
        <w:pStyle w:val="Heading3"/>
        <w:rPr/>
      </w:pPr>
      <w:r w:rsidDel="00000000" w:rsidR="00000000" w:rsidRPr="00000000">
        <w:rPr>
          <w:rtl w:val="0"/>
        </w:rPr>
        <w:t xml:space="preserve">KATHY AOKI (2003)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Berkeley; MFA, 1994, Washington University.</w:t>
      </w:r>
    </w:p>
    <w:bookmarkStart w:colFirst="0" w:colLast="0" w:name="3mzq4wv" w:id="114"/>
    <w:bookmarkEnd w:id="114"/>
    <w:p w:rsidR="00000000" w:rsidDel="00000000" w:rsidP="00000000" w:rsidRDefault="00000000" w:rsidRPr="00000000" w14:paraId="00000153">
      <w:pPr>
        <w:pStyle w:val="Heading3"/>
        <w:rPr/>
      </w:pPr>
      <w:r w:rsidDel="00000000" w:rsidR="00000000" w:rsidRPr="00000000">
        <w:rPr>
          <w:rtl w:val="0"/>
        </w:rPr>
        <w:t xml:space="preserve">GLENN D. APPLEBY (1993)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Chicago; M.S., 1988, Ph.D., 1993, University of California, Los Angeles.</w:t>
      </w:r>
    </w:p>
    <w:bookmarkStart w:colFirst="0" w:colLast="0" w:name="2250f4o" w:id="115"/>
    <w:bookmarkEnd w:id="115"/>
    <w:p w:rsidR="00000000" w:rsidDel="00000000" w:rsidP="00000000" w:rsidRDefault="00000000" w:rsidRPr="00000000" w14:paraId="00000156">
      <w:pPr>
        <w:pStyle w:val="Heading3"/>
        <w:rPr/>
      </w:pPr>
      <w:r w:rsidDel="00000000" w:rsidR="00000000" w:rsidRPr="00000000">
        <w:rPr>
          <w:rtl w:val="0"/>
        </w:rPr>
        <w:t xml:space="preserve">ISMAIL EMRE ARACI (2015)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Bioengineering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M.S., 2002, Ege University; Ph.D., 2010, University of Arizona.</w:t>
      </w:r>
    </w:p>
    <w:bookmarkStart w:colFirst="0" w:colLast="0" w:name="haapch" w:id="116"/>
    <w:bookmarkEnd w:id="116"/>
    <w:p w:rsidR="00000000" w:rsidDel="00000000" w:rsidP="00000000" w:rsidRDefault="00000000" w:rsidRPr="00000000" w14:paraId="00000159">
      <w:pPr>
        <w:pStyle w:val="Heading3"/>
        <w:rPr/>
      </w:pPr>
      <w:r w:rsidDel="00000000" w:rsidR="00000000" w:rsidRPr="00000000">
        <w:rPr>
          <w:rtl w:val="0"/>
        </w:rPr>
        <w:t xml:space="preserve">ADINA ARDELEAN (2008)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Economics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University of the West; M.S., 2004, Ph.D., 2007, Purdue University.</w:t>
      </w:r>
    </w:p>
    <w:bookmarkStart w:colFirst="0" w:colLast="0" w:name="1gf8i83" w:id="117"/>
    <w:bookmarkEnd w:id="117"/>
    <w:p w:rsidR="00000000" w:rsidDel="00000000" w:rsidP="00000000" w:rsidRDefault="00000000" w:rsidRPr="00000000" w14:paraId="0000015C">
      <w:pPr>
        <w:pStyle w:val="Heading3"/>
        <w:rPr/>
      </w:pPr>
      <w:r w:rsidDel="00000000" w:rsidR="00000000" w:rsidRPr="00000000">
        <w:rPr>
          <w:rtl w:val="0"/>
        </w:rPr>
        <w:t xml:space="preserve">PRASHANTH ASURI (2011)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2003, Malaviya National Institute of Technology; Ph.D., 2007, Rensselaer Polytechnic Institute.</w:t>
      </w:r>
    </w:p>
    <w:bookmarkStart w:colFirst="0" w:colLast="0" w:name="40ew0vw" w:id="118"/>
    <w:bookmarkEnd w:id="118"/>
    <w:p w:rsidR="00000000" w:rsidDel="00000000" w:rsidP="00000000" w:rsidRDefault="00000000" w:rsidRPr="00000000" w14:paraId="0000015F">
      <w:pPr>
        <w:pStyle w:val="Heading3"/>
        <w:rPr/>
      </w:pPr>
      <w:r w:rsidDel="00000000" w:rsidR="00000000" w:rsidRPr="00000000">
        <w:rPr>
          <w:rtl w:val="0"/>
        </w:rPr>
        <w:t xml:space="preserve">DARREN C. ATKINSON (2000)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M.S., 1994, Ph.D., 1999, University of California, San Diego.</w:t>
      </w:r>
    </w:p>
    <w:bookmarkStart w:colFirst="0" w:colLast="0" w:name="2fk6b3p" w:id="119"/>
    <w:bookmarkEnd w:id="119"/>
    <w:p w:rsidR="00000000" w:rsidDel="00000000" w:rsidP="00000000" w:rsidRDefault="00000000" w:rsidRPr="00000000" w14:paraId="00000162">
      <w:pPr>
        <w:pStyle w:val="Heading3"/>
        <w:rPr/>
      </w:pPr>
      <w:r w:rsidDel="00000000" w:rsidR="00000000" w:rsidRPr="00000000">
        <w:rPr>
          <w:rtl w:val="0"/>
        </w:rPr>
        <w:t xml:space="preserve">MOHAMMAD AYOUBI (2008)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Amirkabir University of Technology, Iran; M.S., 1998, Sharif University of Technology, Iran; Ph.D., 2007, Purdue University.</w:t>
      </w:r>
    </w:p>
    <w:bookmarkStart w:colFirst="0" w:colLast="0" w:name="upglbi" w:id="120"/>
    <w:bookmarkEnd w:id="120"/>
    <w:p w:rsidR="00000000" w:rsidDel="00000000" w:rsidP="00000000" w:rsidRDefault="00000000" w:rsidRPr="00000000" w14:paraId="00000165">
      <w:pPr>
        <w:pStyle w:val="Heading3"/>
        <w:rPr/>
      </w:pPr>
      <w:r w:rsidDel="00000000" w:rsidR="00000000" w:rsidRPr="00000000">
        <w:rPr>
          <w:rtl w:val="0"/>
        </w:rPr>
        <w:t xml:space="preserve">CHRISTINE M. BACHEN (1989)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University of California, Los Angeles; Ph.D., 1982, Stanford University.</w:t>
      </w:r>
    </w:p>
    <w:bookmarkStart w:colFirst="0" w:colLast="0" w:name="3ep43zb" w:id="121"/>
    <w:bookmarkEnd w:id="121"/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  <w:t xml:space="preserve">CHRISTOPHER M. BACON (2010)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University of California, Santa Barbara; Ph.D., 2005, University of California, Santa Cruz.</w:t>
      </w:r>
    </w:p>
    <w:bookmarkStart w:colFirst="0" w:colLast="0" w:name="5vnil2hmldaw" w:id="122"/>
    <w:bookmarkEnd w:id="122"/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v0va0dmtd65t" w:id="123"/>
      <w:bookmarkEnd w:id="123"/>
      <w:r w:rsidDel="00000000" w:rsidR="00000000" w:rsidRPr="00000000">
        <w:rPr>
          <w:rtl w:val="0"/>
        </w:rPr>
        <w:t xml:space="preserve">AMANDA BADGER (2017)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Assistant Professor in Accounting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B.S.B.A., 2011, Sierra Nevada College; M.S., 2015, Ph.D., 2017, University of Rochester.</w:t>
      </w:r>
    </w:p>
    <w:bookmarkStart w:colFirst="0" w:colLast="0" w:name="1tuee74" w:id="124"/>
    <w:bookmarkEnd w:id="124"/>
    <w:p w:rsidR="00000000" w:rsidDel="00000000" w:rsidP="00000000" w:rsidRDefault="00000000" w:rsidRPr="00000000" w14:paraId="0000016E">
      <w:pPr>
        <w:pStyle w:val="Heading3"/>
        <w:rPr/>
      </w:pPr>
      <w:r w:rsidDel="00000000" w:rsidR="00000000" w:rsidRPr="00000000">
        <w:rPr>
          <w:rtl w:val="0"/>
        </w:rPr>
        <w:t xml:space="preserve">ANNE E. BAKER (2015)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Political Science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Connecticut College; M.A., 2007, Ph.D., 2011, University of Notre Dame.</w:t>
      </w:r>
    </w:p>
    <w:bookmarkStart w:colFirst="0" w:colLast="0" w:name="4du1wux" w:id="125"/>
    <w:bookmarkEnd w:id="125"/>
    <w:p w:rsidR="00000000" w:rsidDel="00000000" w:rsidP="00000000" w:rsidRDefault="00000000" w:rsidRPr="00000000" w14:paraId="00000171">
      <w:pPr>
        <w:pStyle w:val="Heading3"/>
        <w:rPr/>
      </w:pPr>
      <w:r w:rsidDel="00000000" w:rsidR="00000000" w:rsidRPr="00000000">
        <w:rPr>
          <w:rtl w:val="0"/>
        </w:rPr>
        <w:t xml:space="preserve">GREGORY A. BAKER (1988)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M.S., 1980, Ph.D., 1982, Purdue University.</w:t>
      </w:r>
    </w:p>
    <w:bookmarkStart w:colFirst="0" w:colLast="0" w:name="2szc72q" w:id="126"/>
    <w:bookmarkEnd w:id="126"/>
    <w:p w:rsidR="00000000" w:rsidDel="00000000" w:rsidP="00000000" w:rsidRDefault="00000000" w:rsidRPr="00000000" w14:paraId="00000174">
      <w:pPr>
        <w:pStyle w:val="Heading3"/>
        <w:rPr/>
      </w:pPr>
      <w:r w:rsidDel="00000000" w:rsidR="00000000" w:rsidRPr="00000000">
        <w:rPr>
          <w:rtl w:val="0"/>
        </w:rPr>
        <w:t xml:space="preserve">RAM BALA (2012)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B.Tech., 1998, Indian Institute of Technology, Bombay; Ph.D., 2004, University of California, Los Angeles.</w:t>
      </w:r>
    </w:p>
    <w:bookmarkStart w:colFirst="0" w:colLast="0" w:name="3s49zyc" w:id="127"/>
    <w:bookmarkEnd w:id="127"/>
    <w:p w:rsidR="00000000" w:rsidDel="00000000" w:rsidP="00000000" w:rsidRDefault="00000000" w:rsidRPr="00000000" w14:paraId="00000177">
      <w:pPr>
        <w:pStyle w:val="Heading3"/>
        <w:rPr/>
      </w:pPr>
      <w:r w:rsidDel="00000000" w:rsidR="00000000" w:rsidRPr="00000000">
        <w:rPr>
          <w:rtl w:val="0"/>
        </w:rPr>
        <w:t xml:space="preserve">RICHARD P. BARBER JR. (1995)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Davidson College; M.S., 1989, Ph.D., 1990, University of Maryland, College Park.</w:t>
      </w:r>
    </w:p>
    <w:bookmarkStart w:colFirst="0" w:colLast="0" w:name="279ka65" w:id="128"/>
    <w:bookmarkEnd w:id="128"/>
    <w:p w:rsidR="00000000" w:rsidDel="00000000" w:rsidP="00000000" w:rsidRDefault="00000000" w:rsidRPr="00000000" w14:paraId="0000017A">
      <w:pPr>
        <w:pStyle w:val="Heading3"/>
        <w:rPr>
          <w:del w:author="Sheryl Becker" w:id="20" w:date="2021-03-23T16:41:42Z"/>
        </w:rPr>
      </w:pPr>
      <w:del w:author="Sheryl Becker" w:id="20" w:date="2021-03-23T16:41:42Z">
        <w:r w:rsidDel="00000000" w:rsidR="00000000" w:rsidRPr="00000000">
          <w:rPr>
            <w:rtl w:val="0"/>
          </w:rPr>
          <w:delText xml:space="preserve">JOSÉ BARRÍA (1986)</w:delText>
        </w:r>
      </w:del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20" w:date="2021-03-23T16:41:4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20" w:date="2021-03-23T16:41:4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Mathematics and Computer Science</w:delText>
        </w:r>
      </w:del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20" w:date="2021-03-23T16:41:4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1963, University of Concepión, Chile; M.A., 1972, Ph.D., 1974, Indiana University.</w:delText>
        </w:r>
      </w:del>
      <w:r w:rsidDel="00000000" w:rsidR="00000000" w:rsidRPr="00000000">
        <w:rPr>
          <w:rtl w:val="0"/>
        </w:rPr>
      </w:r>
    </w:p>
    <w:bookmarkStart w:colFirst="0" w:colLast="0" w:name="kd6fyx8j1wwp" w:id="129"/>
    <w:bookmarkEnd w:id="129"/>
    <w:p w:rsidR="00000000" w:rsidDel="00000000" w:rsidP="00000000" w:rsidRDefault="00000000" w:rsidRPr="00000000" w14:paraId="0000017D">
      <w:pPr>
        <w:pStyle w:val="Heading3"/>
        <w:rPr/>
      </w:pPr>
      <w:bookmarkStart w:colFirst="0" w:colLast="0" w:name="_oal6oxae7xa3" w:id="130"/>
      <w:bookmarkEnd w:id="130"/>
      <w:r w:rsidDel="00000000" w:rsidR="00000000" w:rsidRPr="00000000">
        <w:rPr>
          <w:rtl w:val="0"/>
        </w:rPr>
        <w:t xml:space="preserve">PEARL BARROS (2016)</w:t>
      </w:r>
    </w:p>
    <w:p w:rsidR="00000000" w:rsidDel="00000000" w:rsidP="00000000" w:rsidRDefault="00000000" w:rsidRPr="00000000" w14:paraId="0000017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2005, Santa Clara University; MTS, 2008, Th.D., 2016, Harvard University.</w:t>
      </w:r>
    </w:p>
    <w:bookmarkStart w:colFirst="0" w:colLast="0" w:name="meukdy" w:id="131"/>
    <w:bookmarkEnd w:id="131"/>
    <w:p w:rsidR="00000000" w:rsidDel="00000000" w:rsidP="00000000" w:rsidRDefault="00000000" w:rsidRPr="00000000" w14:paraId="00000180">
      <w:pPr>
        <w:pStyle w:val="Heading3"/>
        <w:rPr/>
      </w:pPr>
      <w:r w:rsidDel="00000000" w:rsidR="00000000" w:rsidRPr="00000000">
        <w:rPr>
          <w:rtl w:val="0"/>
        </w:rPr>
        <w:t xml:space="preserve">MARIA BAULUZ (2007)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Oviedo; M.A., 1996, University of Iowa.</w:t>
      </w:r>
    </w:p>
    <w:bookmarkStart w:colFirst="0" w:colLast="0" w:name="722jcjvi2s9h" w:id="132"/>
    <w:bookmarkEnd w:id="132"/>
    <w:p w:rsidR="00000000" w:rsidDel="00000000" w:rsidP="00000000" w:rsidRDefault="00000000" w:rsidRPr="00000000" w14:paraId="00000183">
      <w:pPr>
        <w:pStyle w:val="Heading3"/>
        <w:spacing w:after="180" w:before="180" w:lineRule="auto"/>
        <w:rPr/>
      </w:pPr>
      <w:bookmarkStart w:colFirst="0" w:colLast="0" w:name="_gqm4osb7wi7k" w:id="133"/>
      <w:bookmarkEnd w:id="133"/>
      <w:r w:rsidDel="00000000" w:rsidR="00000000" w:rsidRPr="00000000">
        <w:rPr>
          <w:rtl w:val="0"/>
        </w:rPr>
        <w:t xml:space="preserve">BRIAN A. BAYLESS (2018)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2010, University of California, Irvine; Ph.D., 2016, University of Colorado School of Medicine.</w:t>
      </w:r>
      <w:r w:rsidDel="00000000" w:rsidR="00000000" w:rsidRPr="00000000">
        <w:rPr>
          <w:rtl w:val="0"/>
        </w:rPr>
      </w:r>
    </w:p>
    <w:bookmarkStart w:colFirst="0" w:colLast="0" w:name="1ljsd9k" w:id="134"/>
    <w:bookmarkEnd w:id="134"/>
    <w:p w:rsidR="00000000" w:rsidDel="00000000" w:rsidP="00000000" w:rsidRDefault="00000000" w:rsidRPr="00000000" w14:paraId="00000186">
      <w:pPr>
        <w:pStyle w:val="Heading3"/>
        <w:rPr/>
      </w:pPr>
      <w:r w:rsidDel="00000000" w:rsidR="00000000" w:rsidRPr="00000000">
        <w:rPr>
          <w:rtl w:val="0"/>
        </w:rPr>
        <w:t xml:space="preserve">ROSE MARIE BEEBE (1986)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Santa Clara University; M.A., 1980, Ph.D., 1983, Stanford University.</w:t>
      </w:r>
    </w:p>
    <w:bookmarkStart w:colFirst="0" w:colLast="0" w:name="45jfvxd" w:id="135"/>
    <w:bookmarkEnd w:id="135"/>
    <w:p w:rsidR="00000000" w:rsidDel="00000000" w:rsidP="00000000" w:rsidRDefault="00000000" w:rsidRPr="00000000" w14:paraId="00000189">
      <w:pPr>
        <w:pStyle w:val="Heading3"/>
        <w:rPr/>
      </w:pPr>
      <w:r w:rsidDel="00000000" w:rsidR="00000000" w:rsidRPr="00000000">
        <w:rPr>
          <w:rtl w:val="0"/>
        </w:rPr>
        <w:t xml:space="preserve">TERRY L. BEERS (1988)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M.A., 1982, California State University, Northridge; Ph.D., 1986, University of Southern California.</w:t>
      </w:r>
    </w:p>
    <w:bookmarkStart w:colFirst="0" w:colLast="0" w:name="2koq656" w:id="136"/>
    <w:bookmarkEnd w:id="136"/>
    <w:p w:rsidR="00000000" w:rsidDel="00000000" w:rsidP="00000000" w:rsidRDefault="00000000" w:rsidRPr="00000000" w14:paraId="0000018C">
      <w:pPr>
        <w:pStyle w:val="Heading3"/>
        <w:rPr/>
      </w:pPr>
      <w:r w:rsidDel="00000000" w:rsidR="00000000" w:rsidRPr="00000000">
        <w:rPr>
          <w:rtl w:val="0"/>
        </w:rPr>
        <w:t xml:space="preserve">ROBERT A. BEKES (1988)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 and Computer Science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University of California, Berkeley; M.A., 1970, Ph.D., 1973, University of Oregon.</w:t>
      </w:r>
    </w:p>
    <w:bookmarkStart w:colFirst="0" w:colLast="0" w:name="zu0gcz" w:id="137"/>
    <w:bookmarkEnd w:id="137"/>
    <w:p w:rsidR="00000000" w:rsidDel="00000000" w:rsidP="00000000" w:rsidRDefault="00000000" w:rsidRPr="00000000" w14:paraId="0000018F">
      <w:pPr>
        <w:pStyle w:val="Heading3"/>
        <w:rPr/>
      </w:pPr>
      <w:r w:rsidDel="00000000" w:rsidR="00000000" w:rsidRPr="00000000">
        <w:rPr>
          <w:rtl w:val="0"/>
        </w:rPr>
        <w:t xml:space="preserve">MATTHEW C. BELL (2001)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University of New Mexico; M.A., 1992, Ph.D., 1997, University of California, San Diego.</w:t>
      </w:r>
    </w:p>
    <w:bookmarkStart w:colFirst="0" w:colLast="0" w:name="1yyy98l" w:id="138"/>
    <w:bookmarkEnd w:id="138"/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JAMES B. BENNETT (2002)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University of California, Los Angeles; M.Div., 1993, Princeton Theological Seminary; Ph.D., 1999, Yale University.</w:t>
      </w:r>
    </w:p>
    <w:bookmarkStart w:colFirst="0" w:colLast="0" w:name="4iylrwe" w:id="139"/>
    <w:bookmarkEnd w:id="139"/>
    <w:p w:rsidR="00000000" w:rsidDel="00000000" w:rsidP="00000000" w:rsidRDefault="00000000" w:rsidRPr="00000000" w14:paraId="00000195">
      <w:pPr>
        <w:pStyle w:val="Heading3"/>
        <w:rPr/>
      </w:pPr>
      <w:r w:rsidDel="00000000" w:rsidR="00000000" w:rsidRPr="00000000">
        <w:rPr>
          <w:rtl w:val="0"/>
        </w:rPr>
        <w:t xml:space="preserve">MARIE BERTOLA (2006)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M.S., 1990, University of Turin; M.S., 1991, University of Paris VII; M.S., 1999, Sorbonne Nouvelle University.</w:t>
      </w:r>
    </w:p>
    <w:bookmarkStart w:colFirst="0" w:colLast="0" w:name="2y3w247" w:id="140"/>
    <w:bookmarkEnd w:id="140"/>
    <w:p w:rsidR="00000000" w:rsidDel="00000000" w:rsidP="00000000" w:rsidRDefault="00000000" w:rsidRPr="00000000" w14:paraId="00000198">
      <w:pPr>
        <w:pStyle w:val="Heading3"/>
        <w:rPr/>
      </w:pPr>
      <w:r w:rsidDel="00000000" w:rsidR="00000000" w:rsidRPr="00000000">
        <w:rPr>
          <w:rtl w:val="0"/>
        </w:rPr>
        <w:t xml:space="preserve">MICHELLE BEZANSON (2006)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M.A., 1999, Ph.D., 2006, University of Arizona.</w:t>
      </w:r>
    </w:p>
    <w:bookmarkStart w:colFirst="0" w:colLast="0" w:name="1d96cc0" w:id="141"/>
    <w:bookmarkEnd w:id="141"/>
    <w:p w:rsidR="00000000" w:rsidDel="00000000" w:rsidP="00000000" w:rsidRDefault="00000000" w:rsidRPr="00000000" w14:paraId="0000019B">
      <w:pPr>
        <w:pStyle w:val="Heading3"/>
        <w:rPr/>
      </w:pPr>
      <w:r w:rsidDel="00000000" w:rsidR="00000000" w:rsidRPr="00000000">
        <w:rPr>
          <w:rtl w:val="0"/>
        </w:rPr>
        <w:t xml:space="preserve">VIKRAM BHARGAVA (2017)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2010, Rutgers University; Ph.D., 2012, Princeton University; M.A., 2014, Ph.D., 2017, University of Pennsylvania.</w:t>
      </w:r>
    </w:p>
    <w:bookmarkStart w:colFirst="0" w:colLast="0" w:name="3x8tuzt" w:id="142"/>
    <w:bookmarkEnd w:id="142"/>
    <w:p w:rsidR="00000000" w:rsidDel="00000000" w:rsidP="00000000" w:rsidRDefault="00000000" w:rsidRPr="00000000" w14:paraId="0000019E">
      <w:pPr>
        <w:pStyle w:val="Heading3"/>
        <w:rPr/>
      </w:pPr>
      <w:r w:rsidDel="00000000" w:rsidR="00000000" w:rsidRPr="00000000">
        <w:rPr>
          <w:rtl w:val="0"/>
        </w:rPr>
        <w:t xml:space="preserve">SIMONE J. BILLINGS (1980)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M.A., 1979, San Francisco State University; Ph.D., 1994, Stanford University.</w:t>
      </w:r>
    </w:p>
    <w:bookmarkStart w:colFirst="0" w:colLast="0" w:name="2ce457m" w:id="143"/>
    <w:bookmarkEnd w:id="143"/>
    <w:p w:rsidR="00000000" w:rsidDel="00000000" w:rsidP="00000000" w:rsidRDefault="00000000" w:rsidRPr="00000000" w14:paraId="000001A1">
      <w:pPr>
        <w:pStyle w:val="Heading3"/>
        <w:rPr/>
      </w:pPr>
      <w:r w:rsidDel="00000000" w:rsidR="00000000" w:rsidRPr="00000000">
        <w:rPr>
          <w:rtl w:val="0"/>
        </w:rPr>
        <w:t xml:space="preserve">ALDO L. BILLINGSLEA (1998)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M.A., 1988, Austin College; MFA, 1991, Southern Methodist University.</w:t>
      </w:r>
    </w:p>
    <w:bookmarkStart w:colFirst="0" w:colLast="0" w:name="rjefff" w:id="144"/>
    <w:bookmarkEnd w:id="144"/>
    <w:p w:rsidR="00000000" w:rsidDel="00000000" w:rsidP="00000000" w:rsidRDefault="00000000" w:rsidRPr="00000000" w14:paraId="000001A4">
      <w:pPr>
        <w:pStyle w:val="Heading3"/>
        <w:rPr/>
      </w:pPr>
      <w:r w:rsidDel="00000000" w:rsidR="00000000" w:rsidRPr="00000000">
        <w:rPr>
          <w:rtl w:val="0"/>
        </w:rPr>
        <w:t xml:space="preserve">RENEE BILLINGSLEA (2005)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Art and Art History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Southern Oregon University; M.A., 2003, San Jose State University.</w:t>
      </w:r>
    </w:p>
    <w:bookmarkStart w:colFirst="0" w:colLast="0" w:name="3bj1y38" w:id="145"/>
    <w:bookmarkEnd w:id="145"/>
    <w:p w:rsidR="00000000" w:rsidDel="00000000" w:rsidP="00000000" w:rsidRDefault="00000000" w:rsidRPr="00000000" w14:paraId="000001A7">
      <w:pPr>
        <w:pStyle w:val="Heading3"/>
        <w:rPr/>
      </w:pPr>
      <w:r w:rsidDel="00000000" w:rsidR="00000000" w:rsidRPr="00000000">
        <w:rPr>
          <w:rtl w:val="0"/>
        </w:rPr>
        <w:t xml:space="preserve">JOHN T. BIRMINGHAM (2000)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Princeton University; M.A., 1991, Ph.D., 1996, University of California, Berkeley.</w:t>
      </w:r>
    </w:p>
    <w:bookmarkStart w:colFirst="0" w:colLast="0" w:name="1qoc8b1" w:id="146"/>
    <w:bookmarkEnd w:id="146"/>
    <w:p w:rsidR="00000000" w:rsidDel="00000000" w:rsidP="00000000" w:rsidRDefault="00000000" w:rsidRPr="00000000" w14:paraId="000001AA">
      <w:pPr>
        <w:pStyle w:val="Heading3"/>
        <w:rPr/>
      </w:pPr>
      <w:r w:rsidDel="00000000" w:rsidR="00000000" w:rsidRPr="00000000">
        <w:rPr>
          <w:rtl w:val="0"/>
        </w:rPr>
        <w:t xml:space="preserve">HANS C. BOEPPLE (1978)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1973, M.M., 1975, Indiana University.</w:t>
      </w:r>
    </w:p>
    <w:bookmarkStart w:colFirst="0" w:colLast="0" w:name="2pta16n" w:id="147"/>
    <w:bookmarkEnd w:id="147"/>
    <w:p w:rsidR="00000000" w:rsidDel="00000000" w:rsidP="00000000" w:rsidRDefault="00000000" w:rsidRPr="00000000" w14:paraId="000001AD">
      <w:pPr>
        <w:pStyle w:val="Heading3"/>
        <w:rPr/>
      </w:pPr>
      <w:r w:rsidDel="00000000" w:rsidR="00000000" w:rsidRPr="00000000">
        <w:rPr>
          <w:rtl w:val="0"/>
        </w:rPr>
        <w:t xml:space="preserve">JUSTIN P. BOREN (2010)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M.A., 2005, California State University, Long Beach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Ph.D., 2010, Arizona State University.</w:t>
      </w:r>
    </w:p>
    <w:bookmarkStart w:colFirst="0" w:colLast="0" w:name="x2jf5g15oyac" w:id="148"/>
    <w:bookmarkEnd w:id="148"/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57ko0v14b7kq" w:id="149"/>
      <w:bookmarkEnd w:id="149"/>
      <w:r w:rsidDel="00000000" w:rsidR="00000000" w:rsidRPr="00000000">
        <w:rPr>
          <w:rtl w:val="0"/>
        </w:rPr>
        <w:t xml:space="preserve">ADRIEN BOUGUEN (2019)</w:t>
      </w:r>
    </w:p>
    <w:p w:rsidR="00000000" w:rsidDel="00000000" w:rsidP="00000000" w:rsidRDefault="00000000" w:rsidRPr="00000000" w14:paraId="000001B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1B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M.A., 2012, Paris School of Economics; Ph.D., 2015, Paris School of Economics. </w:t>
      </w:r>
    </w:p>
    <w:bookmarkStart w:colFirst="0" w:colLast="0" w:name="14ykbeg" w:id="150"/>
    <w:bookmarkEnd w:id="150"/>
    <w:p w:rsidR="00000000" w:rsidDel="00000000" w:rsidP="00000000" w:rsidRDefault="00000000" w:rsidRPr="00000000" w14:paraId="000001B3">
      <w:pPr>
        <w:pStyle w:val="Heading3"/>
        <w:rPr/>
      </w:pPr>
      <w:r w:rsidDel="00000000" w:rsidR="00000000" w:rsidRPr="00000000">
        <w:rPr>
          <w:rtl w:val="0"/>
        </w:rPr>
        <w:t xml:space="preserve">JIMIA BOUTOUBA (2009)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M.A., 1991, University of Paris X, France; Ph.D., 2004, University of Southern California.</w:t>
      </w:r>
    </w:p>
    <w:bookmarkStart w:colFirst="0" w:colLast="0" w:name="vet2w5ydbl5s" w:id="151"/>
    <w:bookmarkEnd w:id="151"/>
    <w:p w:rsidR="00000000" w:rsidDel="00000000" w:rsidP="00000000" w:rsidRDefault="00000000" w:rsidRPr="00000000" w14:paraId="000001B6">
      <w:pPr>
        <w:pStyle w:val="Heading3"/>
        <w:rPr/>
      </w:pPr>
      <w:bookmarkStart w:colFirst="0" w:colLast="0" w:name="_5d9gccziy67" w:id="152"/>
      <w:bookmarkEnd w:id="152"/>
      <w:r w:rsidDel="00000000" w:rsidR="00000000" w:rsidRPr="00000000">
        <w:rPr>
          <w:rtl w:val="0"/>
        </w:rPr>
        <w:t xml:space="preserve">ERIN BRADFIELD (2016)</w:t>
      </w:r>
    </w:p>
    <w:p w:rsidR="00000000" w:rsidDel="00000000" w:rsidP="00000000" w:rsidRDefault="00000000" w:rsidRPr="00000000" w14:paraId="000001B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Philosophy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2002, Colgate University; M.A., 2008, Ph.D., 2012, Vanderbilt University.</w:t>
      </w:r>
    </w:p>
    <w:bookmarkStart w:colFirst="0" w:colLast="0" w:name="3oy7u29" w:id="153"/>
    <w:bookmarkEnd w:id="153"/>
    <w:p w:rsidR="00000000" w:rsidDel="00000000" w:rsidP="00000000" w:rsidRDefault="00000000" w:rsidRPr="00000000" w14:paraId="000001B9">
      <w:pPr>
        <w:pStyle w:val="Heading3"/>
        <w:rPr/>
      </w:pPr>
      <w:r w:rsidDel="00000000" w:rsidR="00000000" w:rsidRPr="00000000">
        <w:rPr>
          <w:rtl w:val="0"/>
        </w:rPr>
        <w:t xml:space="preserve">PHYLLIS R. BROWN (1982)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Rochester; M.A., 1975, Ph.D., 1979, University of Oregon.</w:t>
      </w:r>
    </w:p>
    <w:bookmarkStart w:colFirst="0" w:colLast="0" w:name="243i4a2" w:id="154"/>
    <w:bookmarkEnd w:id="154"/>
    <w:p w:rsidR="00000000" w:rsidDel="00000000" w:rsidP="00000000" w:rsidRDefault="00000000" w:rsidRPr="00000000" w14:paraId="000001BC">
      <w:pPr>
        <w:pStyle w:val="Heading3"/>
        <w:rPr/>
      </w:pPr>
      <w:r w:rsidDel="00000000" w:rsidR="00000000" w:rsidRPr="00000000">
        <w:rPr>
          <w:rtl w:val="0"/>
        </w:rPr>
        <w:t xml:space="preserve">KATHRYN BRUCHMANN (2013)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2005, Loyola University, Chicago; Ph.D., 2013, University of Iowa.</w:t>
      </w:r>
    </w:p>
    <w:bookmarkStart w:colFirst="0" w:colLast="0" w:name="j8sehv" w:id="155"/>
    <w:bookmarkEnd w:id="155"/>
    <w:p w:rsidR="00000000" w:rsidDel="00000000" w:rsidP="00000000" w:rsidRDefault="00000000" w:rsidRPr="00000000" w14:paraId="000001BF">
      <w:pPr>
        <w:pStyle w:val="Heading3"/>
        <w:rPr/>
      </w:pPr>
      <w:r w:rsidDel="00000000" w:rsidR="00000000" w:rsidRPr="00000000">
        <w:rPr>
          <w:rtl w:val="0"/>
        </w:rPr>
        <w:t xml:space="preserve">LINDA S. BRUNAUER (1988)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San Jose State University; Ph.D., 1984, University of California, Los Angeles.</w:t>
      </w:r>
    </w:p>
    <w:bookmarkStart w:colFirst="0" w:colLast="0" w:name="338fx5o" w:id="156"/>
    <w:bookmarkEnd w:id="156"/>
    <w:p w:rsidR="00000000" w:rsidDel="00000000" w:rsidP="00000000" w:rsidRDefault="00000000" w:rsidRPr="00000000" w14:paraId="000001C2">
      <w:pPr>
        <w:pStyle w:val="Heading3"/>
        <w:rPr/>
      </w:pPr>
      <w:r w:rsidDel="00000000" w:rsidR="00000000" w:rsidRPr="00000000">
        <w:rPr>
          <w:rtl w:val="0"/>
        </w:rPr>
        <w:t xml:space="preserve">ALBERT V. BRUNO (1971)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1967, M.S., 1969, Ph.D., 1971, Purdue University.</w:t>
      </w:r>
    </w:p>
    <w:bookmarkStart w:colFirst="0" w:colLast="0" w:name="1idq7dh" w:id="157"/>
    <w:bookmarkEnd w:id="157"/>
    <w:p w:rsidR="00000000" w:rsidDel="00000000" w:rsidP="00000000" w:rsidRDefault="00000000" w:rsidRPr="00000000" w14:paraId="000001C5">
      <w:pPr>
        <w:pStyle w:val="Heading3"/>
        <w:rPr/>
      </w:pPr>
      <w:r w:rsidDel="00000000" w:rsidR="00000000" w:rsidRPr="00000000">
        <w:rPr>
          <w:rtl w:val="0"/>
        </w:rPr>
        <w:t xml:space="preserve">IRENE BUBULA-PHILLIPS (1996)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Modern Languages and Literatures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University of Trieste; M.A., 1991, San Jose State University.</w:t>
      </w:r>
    </w:p>
    <w:bookmarkStart w:colFirst="0" w:colLast="0" w:name="42ddq1a" w:id="158"/>
    <w:bookmarkEnd w:id="158"/>
    <w:p w:rsidR="00000000" w:rsidDel="00000000" w:rsidP="00000000" w:rsidRDefault="00000000" w:rsidRPr="00000000" w14:paraId="000001C8">
      <w:pPr>
        <w:pStyle w:val="Heading3"/>
        <w:rPr/>
      </w:pPr>
      <w:r w:rsidDel="00000000" w:rsidR="00000000" w:rsidRPr="00000000">
        <w:rPr>
          <w:rtl w:val="0"/>
        </w:rPr>
        <w:t xml:space="preserve">BRIAN BUCKLEY (2007)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Philosophy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Seattle University; J.D., 1994, George Washington University; B.A., 1997, University of Washington; M.A., 1998, Catholic University of America; M.A., 2006, Gonzaga University.</w:t>
      </w:r>
    </w:p>
    <w:bookmarkStart w:colFirst="0" w:colLast="0" w:name="wnyagw" w:id="159"/>
    <w:bookmarkEnd w:id="159"/>
    <w:p w:rsidR="00000000" w:rsidDel="00000000" w:rsidP="00000000" w:rsidRDefault="00000000" w:rsidRPr="00000000" w14:paraId="000001CB">
      <w:pPr>
        <w:pStyle w:val="Heading3"/>
        <w:rPr/>
      </w:pPr>
      <w:r w:rsidDel="00000000" w:rsidR="00000000" w:rsidRPr="00000000">
        <w:rPr>
          <w:rtl w:val="0"/>
        </w:rPr>
        <w:t xml:space="preserve">MICHELLE BURNHAM (1997)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Trinity College; M.A., 1992, Ph.D., 1994, State University of New York, Buffalo.</w:t>
      </w:r>
    </w:p>
    <w:bookmarkStart w:colFirst="0" w:colLast="0" w:name="3gnlt4p" w:id="160"/>
    <w:bookmarkEnd w:id="160"/>
    <w:p w:rsidR="00000000" w:rsidDel="00000000" w:rsidP="00000000" w:rsidRDefault="00000000" w:rsidRPr="00000000" w14:paraId="000001CE">
      <w:pPr>
        <w:pStyle w:val="Heading3"/>
        <w:rPr/>
      </w:pPr>
      <w:r w:rsidDel="00000000" w:rsidR="00000000" w:rsidRPr="00000000">
        <w:rPr>
          <w:rtl w:val="0"/>
        </w:rPr>
        <w:t xml:space="preserve">BARBARA M. BURNS (2012)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Child Studies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University of Connecticut; Ph.D., 1979, Brown University.</w:t>
      </w:r>
    </w:p>
    <w:bookmarkStart w:colFirst="0" w:colLast="0" w:name="2jzp6tyyrwdb" w:id="161"/>
    <w:bookmarkEnd w:id="161"/>
    <w:p w:rsidR="00000000" w:rsidDel="00000000" w:rsidP="00000000" w:rsidRDefault="00000000" w:rsidRPr="00000000" w14:paraId="000001D1">
      <w:pPr>
        <w:pStyle w:val="Heading3"/>
        <w:spacing w:after="180" w:before="180" w:lineRule="auto"/>
        <w:rPr/>
      </w:pPr>
      <w:bookmarkStart w:colFirst="0" w:colLast="0" w:name="_asz6v8khniq" w:id="162"/>
      <w:bookmarkEnd w:id="162"/>
      <w:r w:rsidDel="00000000" w:rsidR="00000000" w:rsidRPr="00000000">
        <w:rPr>
          <w:rtl w:val="0"/>
        </w:rPr>
        <w:t xml:space="preserve">CHARLES BYERS (2012)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Professor of Practice in Marketing</w:t>
      </w:r>
    </w:p>
    <w:p w:rsidR="00000000" w:rsidDel="00000000" w:rsidP="00000000" w:rsidRDefault="00000000" w:rsidRPr="00000000" w14:paraId="000001D3">
      <w:pPr>
        <w:spacing w:after="0" w:lineRule="auto"/>
        <w:rPr/>
      </w:pPr>
      <w:r w:rsidDel="00000000" w:rsidR="00000000" w:rsidRPr="00000000">
        <w:rPr>
          <w:rtl w:val="0"/>
        </w:rPr>
        <w:t xml:space="preserve">B.S.J., 1968, Ohio University; M.A., 1969, University of Texas.</w:t>
      </w:r>
    </w:p>
    <w:bookmarkStart w:colFirst="0" w:colLast="0" w:name="1vsw3ci" w:id="163"/>
    <w:bookmarkEnd w:id="163"/>
    <w:p w:rsidR="00000000" w:rsidDel="00000000" w:rsidP="00000000" w:rsidRDefault="00000000" w:rsidRPr="00000000" w14:paraId="000001D4">
      <w:pPr>
        <w:pStyle w:val="Heading3"/>
        <w:rPr/>
      </w:pPr>
      <w:r w:rsidDel="00000000" w:rsidR="00000000" w:rsidRPr="00000000">
        <w:rPr>
          <w:rtl w:val="0"/>
        </w:rPr>
        <w:t xml:space="preserve">GANGSHU CAI (2012)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M.S., 1999, Peking University, Beijing; Ph.D., 2005, North Carolina State University.</w:t>
      </w:r>
    </w:p>
    <w:bookmarkStart w:colFirst="0" w:colLast="0" w:name="4fsjm0b" w:id="164"/>
    <w:bookmarkEnd w:id="164"/>
    <w:p w:rsidR="00000000" w:rsidDel="00000000" w:rsidP="00000000" w:rsidRDefault="00000000" w:rsidRPr="00000000" w14:paraId="000001D7">
      <w:pPr>
        <w:pStyle w:val="Heading3"/>
        <w:rPr/>
      </w:pPr>
      <w:r w:rsidDel="00000000" w:rsidR="00000000" w:rsidRPr="00000000">
        <w:rPr>
          <w:rtl w:val="0"/>
        </w:rPr>
        <w:t xml:space="preserve">YE CAI (2010)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Peking University; M.A., 2005, Vanderbilt University; Ph.D., 2010, University of North Carolina, Chapel Hill.</w:t>
      </w:r>
    </w:p>
    <w:bookmarkStart w:colFirst="0" w:colLast="0" w:name="2uxtw84" w:id="165"/>
    <w:bookmarkEnd w:id="165"/>
    <w:p w:rsidR="00000000" w:rsidDel="00000000" w:rsidP="00000000" w:rsidRDefault="00000000" w:rsidRPr="00000000" w14:paraId="000001DA">
      <w:pPr>
        <w:pStyle w:val="Heading3"/>
        <w:rPr/>
      </w:pPr>
      <w:r w:rsidDel="00000000" w:rsidR="00000000" w:rsidRPr="00000000">
        <w:rPr>
          <w:rtl w:val="0"/>
        </w:rPr>
        <w:t xml:space="preserve">MICHAEL J. CALEGARI (2001)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1980, University of San Francisco; M.S., 1986, Golden Gate University; Ph.D., 1996, University of Arizona.</w:t>
      </w:r>
    </w:p>
    <w:bookmarkStart w:colFirst="0" w:colLast="0" w:name="v102vb6v1lq8" w:id="166"/>
    <w:bookmarkEnd w:id="166"/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7kwwpz8d4ctd" w:id="167"/>
      <w:bookmarkEnd w:id="167"/>
      <w:r w:rsidDel="00000000" w:rsidR="00000000" w:rsidRPr="00000000">
        <w:rPr>
          <w:rtl w:val="0"/>
        </w:rPr>
        <w:t xml:space="preserve">LAURA CALLAHAN (2015)</w:t>
      </w:r>
    </w:p>
    <w:p w:rsidR="00000000" w:rsidDel="00000000" w:rsidP="00000000" w:rsidRDefault="00000000" w:rsidRPr="00000000" w14:paraId="000001D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Modern Language and Literature</w:t>
      </w:r>
    </w:p>
    <w:p w:rsidR="00000000" w:rsidDel="00000000" w:rsidP="00000000" w:rsidRDefault="00000000" w:rsidRPr="00000000" w14:paraId="000001D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1975, San Jose State University; M.A, 1997, San Jose State University; Ph.D., 2001, University of California, Berkeley.</w:t>
      </w:r>
    </w:p>
    <w:bookmarkStart w:colFirst="0" w:colLast="0" w:name="njal195f3b1h" w:id="168"/>
    <w:bookmarkEnd w:id="168"/>
    <w:p w:rsidR="00000000" w:rsidDel="00000000" w:rsidP="00000000" w:rsidRDefault="00000000" w:rsidRPr="00000000" w14:paraId="000001E0">
      <w:pPr>
        <w:pStyle w:val="Heading3"/>
        <w:spacing w:after="180" w:before="180" w:lineRule="auto"/>
        <w:rPr/>
      </w:pPr>
      <w:bookmarkStart w:colFirst="0" w:colLast="0" w:name="_kombnl38rxar" w:id="169"/>
      <w:bookmarkEnd w:id="169"/>
      <w:r w:rsidDel="00000000" w:rsidR="00000000" w:rsidRPr="00000000">
        <w:rPr>
          <w:rtl w:val="0"/>
        </w:rPr>
        <w:t xml:space="preserve">PATRICIA CAMERON-LOYD (2012)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E2">
      <w:pPr>
        <w:spacing w:after="0" w:lineRule="auto"/>
        <w:rPr/>
      </w:pPr>
      <w:r w:rsidDel="00000000" w:rsidR="00000000" w:rsidRPr="00000000">
        <w:rPr>
          <w:rtl w:val="0"/>
        </w:rPr>
        <w:t xml:space="preserve">M.A., 2006, University of San Francisco; MBA, 1989, University of California, Berkeley; Ph.D., 2012, AG &amp; Nat Resource Economics.</w:t>
      </w:r>
    </w:p>
    <w:bookmarkStart w:colFirst="0" w:colLast="0" w:name="3u2rp3q" w:id="170"/>
    <w:bookmarkEnd w:id="170"/>
    <w:p w:rsidR="00000000" w:rsidDel="00000000" w:rsidP="00000000" w:rsidRDefault="00000000" w:rsidRPr="00000000" w14:paraId="000001E3">
      <w:pPr>
        <w:pStyle w:val="Heading3"/>
        <w:rPr/>
      </w:pPr>
      <w:r w:rsidDel="00000000" w:rsidR="00000000" w:rsidRPr="00000000">
        <w:rPr>
          <w:rtl w:val="0"/>
        </w:rPr>
        <w:t xml:space="preserve">MICHAEL R. CARRASCO (1997)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Berkeley; M.A., 1991, M.Phil., 1994, Ph.D., 1995, Columbia University.</w:t>
      </w:r>
    </w:p>
    <w:p w:rsidR="00000000" w:rsidDel="00000000" w:rsidP="00000000" w:rsidRDefault="00000000" w:rsidRPr="00000000" w14:paraId="000001E6">
      <w:pPr>
        <w:pStyle w:val="Heading3"/>
        <w:spacing w:after="180" w:before="180" w:lineRule="auto"/>
        <w:rPr/>
      </w:pPr>
      <w:bookmarkStart w:colFirst="0" w:colLast="0" w:name="_xsef4216u0ms" w:id="171"/>
      <w:bookmarkEnd w:id="171"/>
      <w:r w:rsidDel="00000000" w:rsidR="00000000" w:rsidRPr="00000000">
        <w:rPr>
          <w:rtl w:val="0"/>
        </w:rPr>
        <w:t xml:space="preserve">RYAN CARRINGTON (2014)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Art and Art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B.F.A., 2005, University of Wisconsin-Madison; M.F.A., 2011, San Jose State University.</w:t>
      </w:r>
    </w:p>
    <w:bookmarkStart w:colFirst="0" w:colLast="0" w:name="2981zbj" w:id="172"/>
    <w:bookmarkEnd w:id="172"/>
    <w:p w:rsidR="00000000" w:rsidDel="00000000" w:rsidP="00000000" w:rsidRDefault="00000000" w:rsidRPr="00000000" w14:paraId="000001E9">
      <w:pPr>
        <w:pStyle w:val="Heading3"/>
        <w:rPr/>
      </w:pPr>
      <w:r w:rsidDel="00000000" w:rsidR="00000000" w:rsidRPr="00000000">
        <w:rPr>
          <w:rtl w:val="0"/>
        </w:rPr>
        <w:t xml:space="preserve">STEPHEN CARROLL (2006)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M.A., 1987, Ph.D., 1996, University of California, Berkeley.</w:t>
      </w:r>
    </w:p>
    <w:bookmarkStart w:colFirst="0" w:colLast="0" w:name="odc9jc" w:id="173"/>
    <w:bookmarkEnd w:id="173"/>
    <w:p w:rsidR="00000000" w:rsidDel="00000000" w:rsidP="00000000" w:rsidRDefault="00000000" w:rsidRPr="00000000" w14:paraId="000001EC">
      <w:pPr>
        <w:pStyle w:val="Heading3"/>
        <w:rPr/>
      </w:pPr>
      <w:r w:rsidDel="00000000" w:rsidR="00000000" w:rsidRPr="00000000">
        <w:rPr>
          <w:rtl w:val="0"/>
        </w:rPr>
        <w:t xml:space="preserve">IAN CARTER-O’CONNELL (2017)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Chemistry and Biochemistry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The Colorado College; Ph.D., 2012, Harvard University.</w:t>
      </w:r>
    </w:p>
    <w:bookmarkStart w:colFirst="0" w:colLast="0" w:name="84s5qeqwj3dx" w:id="174"/>
    <w:bookmarkEnd w:id="174"/>
    <w:p w:rsidR="00000000" w:rsidDel="00000000" w:rsidP="00000000" w:rsidRDefault="00000000" w:rsidRPr="00000000" w14:paraId="000001EF">
      <w:pPr>
        <w:pStyle w:val="Heading3"/>
        <w:rPr/>
      </w:pPr>
      <w:bookmarkStart w:colFirst="0" w:colLast="0" w:name="_7gx36tk82ldl" w:id="175"/>
      <w:bookmarkEnd w:id="175"/>
      <w:r w:rsidDel="00000000" w:rsidR="00000000" w:rsidRPr="00000000">
        <w:rPr>
          <w:rtl w:val="0"/>
        </w:rPr>
        <w:t xml:space="preserve">MATTHEW CEDERGREN (2020)</w:t>
      </w:r>
    </w:p>
    <w:p w:rsidR="00000000" w:rsidDel="00000000" w:rsidP="00000000" w:rsidRDefault="00000000" w:rsidRPr="00000000" w14:paraId="000001F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Accounting</w:t>
      </w:r>
    </w:p>
    <w:p w:rsidR="00000000" w:rsidDel="00000000" w:rsidP="00000000" w:rsidRDefault="00000000" w:rsidRPr="00000000" w14:paraId="000001F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B.B.A., 2003, MAcc, 2004, University of Wisconsin, Madison; Ph.D., 2016, New York University.</w:t>
      </w:r>
    </w:p>
    <w:bookmarkStart w:colFirst="0" w:colLast="0" w:name="47hxl2r" w:id="176"/>
    <w:bookmarkEnd w:id="176"/>
    <w:p w:rsidR="00000000" w:rsidDel="00000000" w:rsidP="00000000" w:rsidRDefault="00000000" w:rsidRPr="00000000" w14:paraId="000001F2">
      <w:pPr>
        <w:pStyle w:val="Heading3"/>
        <w:rPr/>
      </w:pPr>
      <w:r w:rsidDel="00000000" w:rsidR="00000000" w:rsidRPr="00000000">
        <w:rPr>
          <w:rtl w:val="0"/>
        </w:rPr>
        <w:t xml:space="preserve">GEORGE CHACKO (2006)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Massachusetts Institute of Technology; MBA, 1992, University of Chicago; Ph.D., 1997, Harvard University.</w:t>
      </w:r>
    </w:p>
    <w:bookmarkStart w:colFirst="0" w:colLast="0" w:name="2otsvnqbchui" w:id="177"/>
    <w:bookmarkEnd w:id="177"/>
    <w:p w:rsidR="00000000" w:rsidDel="00000000" w:rsidP="00000000" w:rsidRDefault="00000000" w:rsidRPr="00000000" w14:paraId="000001F5">
      <w:pPr>
        <w:pStyle w:val="Heading3"/>
        <w:rPr/>
      </w:pPr>
      <w:bookmarkStart w:colFirst="0" w:colLast="0" w:name="_m0gusrlbfm0d" w:id="178"/>
      <w:bookmarkEnd w:id="178"/>
      <w:r w:rsidDel="00000000" w:rsidR="00000000" w:rsidRPr="00000000">
        <w:rPr>
          <w:rtl w:val="0"/>
        </w:rPr>
        <w:t xml:space="preserve">REBECCA CHAE (2020)</w:t>
      </w:r>
    </w:p>
    <w:p w:rsidR="00000000" w:rsidDel="00000000" w:rsidP="00000000" w:rsidRDefault="00000000" w:rsidRPr="00000000" w14:paraId="000001F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1F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2013, University of Pennsylvania; M.S., 2014, Columbia University; </w:t>
      </w:r>
      <w:r w:rsidDel="00000000" w:rsidR="00000000" w:rsidRPr="00000000">
        <w:rPr>
          <w:rtl w:val="0"/>
        </w:rPr>
        <w:t xml:space="preserve">Ph.D., 2020, University of Michigan, Ann Arbor</w:t>
      </w:r>
      <w:r w:rsidDel="00000000" w:rsidR="00000000" w:rsidRPr="00000000">
        <w:rPr>
          <w:rtl w:val="0"/>
        </w:rPr>
        <w:t xml:space="preserve">.</w:t>
      </w:r>
    </w:p>
    <w:bookmarkStart w:colFirst="0" w:colLast="0" w:name="2mn7vak" w:id="179"/>
    <w:bookmarkEnd w:id="179"/>
    <w:p w:rsidR="00000000" w:rsidDel="00000000" w:rsidP="00000000" w:rsidRDefault="00000000" w:rsidRPr="00000000" w14:paraId="000001F8">
      <w:pPr>
        <w:pStyle w:val="Heading3"/>
        <w:rPr/>
      </w:pPr>
      <w:r w:rsidDel="00000000" w:rsidR="00000000" w:rsidRPr="00000000">
        <w:rPr>
          <w:rtl w:val="0"/>
        </w:rPr>
        <w:t xml:space="preserve">JAMIE CHANG (2017)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Public Health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University of California, San Diego; M.A., 2005, San Francisco State University; Ph.D., 2013, University of California, San Francisco.</w:t>
      </w:r>
    </w:p>
    <w:bookmarkStart w:colFirst="0" w:colLast="0" w:name="11si5id" w:id="180"/>
    <w:bookmarkEnd w:id="180"/>
    <w:p w:rsidR="00000000" w:rsidDel="00000000" w:rsidP="00000000" w:rsidRDefault="00000000" w:rsidRPr="00000000" w14:paraId="000001FB">
      <w:pPr>
        <w:pStyle w:val="Heading3"/>
        <w:rPr/>
      </w:pPr>
      <w:r w:rsidDel="00000000" w:rsidR="00000000" w:rsidRPr="00000000">
        <w:rPr>
          <w:rtl w:val="0"/>
        </w:rPr>
        <w:t xml:space="preserve">JULIANA CHANG (2001)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1991, Ph.D., 1995, University of California, Berkeley.</w:t>
      </w:r>
      <w:r w:rsidDel="00000000" w:rsidR="00000000" w:rsidRPr="00000000">
        <w:rPr>
          <w:rtl w:val="0"/>
        </w:rPr>
      </w:r>
    </w:p>
    <w:bookmarkStart w:colFirst="0" w:colLast="0" w:name="3ls5o66" w:id="181"/>
    <w:bookmarkEnd w:id="181"/>
    <w:p w:rsidR="00000000" w:rsidDel="00000000" w:rsidP="00000000" w:rsidRDefault="00000000" w:rsidRPr="00000000" w14:paraId="000001FE">
      <w:pPr>
        <w:pStyle w:val="Heading3"/>
        <w:rPr/>
      </w:pPr>
      <w:r w:rsidDel="00000000" w:rsidR="00000000" w:rsidRPr="00000000">
        <w:rPr>
          <w:rtl w:val="0"/>
        </w:rPr>
        <w:t xml:space="preserve">ELSA Y. CHEN (2000)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21" w:date="2021-03-23T20:20:2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Princeton University; MPP, 1993, Harvard University; M.A., 1996, C.Phil., 1997, Ph.D., 2000, University of California, Los Angeles.</w:t>
      </w:r>
      <w:ins w:author="Sheryl Becker" w:id="21" w:date="2021-03-23T20:20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1">
      <w:pPr>
        <w:pStyle w:val="Heading3"/>
        <w:rPr>
          <w:ins w:author="Sheryl Becker" w:id="21" w:date="2021-03-23T20:20:2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21" w:date="2021-03-23T20:20:27Z">
        <w:bookmarkStart w:colFirst="0" w:colLast="0" w:name="_um0cjebpxrjz" w:id="182"/>
        <w:bookmarkEnd w:id="182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LANG 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CHEN (2021)</w:t>
        </w:r>
      </w:ins>
    </w:p>
    <w:p w:rsidR="00000000" w:rsidDel="00000000" w:rsidP="00000000" w:rsidRDefault="00000000" w:rsidRPr="00000000" w14:paraId="00000202">
      <w:pPr>
        <w:spacing w:after="180" w:before="180" w:lineRule="auto"/>
        <w:rPr>
          <w:ins w:author="Sheryl Becker" w:id="21" w:date="2021-03-23T20:20:2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21" w:date="2021-03-23T20:20:2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Psychology</w:t>
        </w:r>
      </w:ins>
    </w:p>
    <w:p w:rsidR="00000000" w:rsidDel="00000000" w:rsidP="00000000" w:rsidRDefault="00000000" w:rsidRPr="00000000" w14:paraId="00000203">
      <w:pPr>
        <w:spacing w:after="180" w:before="180" w:lineRule="auto"/>
        <w:rPr>
          <w:rPrChange w:author="Sheryl Becker" w:id="22" w:date="2021-03-23T20:20:27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0:20:27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21" w:date="2021-03-23T20:20:2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2014, University of Wisconsin, Madison.</w:t>
        </w:r>
      </w:ins>
      <w:r w:rsidDel="00000000" w:rsidR="00000000" w:rsidRPr="00000000">
        <w:rPr>
          <w:rtl w:val="0"/>
        </w:rPr>
      </w:r>
    </w:p>
    <w:bookmarkStart w:colFirst="0" w:colLast="0" w:name="20xfydz" w:id="183"/>
    <w:bookmarkEnd w:id="183"/>
    <w:p w:rsidR="00000000" w:rsidDel="00000000" w:rsidP="00000000" w:rsidRDefault="00000000" w:rsidRPr="00000000" w14:paraId="00000204">
      <w:pPr>
        <w:pStyle w:val="Heading3"/>
        <w:rPr/>
      </w:pPr>
      <w:r w:rsidDel="00000000" w:rsidR="00000000" w:rsidRPr="00000000">
        <w:rPr>
          <w:rtl w:val="0"/>
        </w:rPr>
        <w:t xml:space="preserve">HSIN-I CHENG (2007)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1998, Fu Jen Catholic University, Taiwan; M.A., 2001, University of Wisconsin; Ph.D., 2006, Bowling Green State University.</w:t>
      </w:r>
    </w:p>
    <w:bookmarkStart w:colFirst="0" w:colLast="0" w:name="4kx3h1s" w:id="184"/>
    <w:bookmarkEnd w:id="184"/>
    <w:p w:rsidR="00000000" w:rsidDel="00000000" w:rsidP="00000000" w:rsidRDefault="00000000" w:rsidRPr="00000000" w14:paraId="00000207">
      <w:pPr>
        <w:pStyle w:val="Heading3"/>
        <w:rPr/>
      </w:pPr>
      <w:r w:rsidDel="00000000" w:rsidR="00000000" w:rsidRPr="00000000">
        <w:rPr>
          <w:rtl w:val="0"/>
        </w:rPr>
        <w:t xml:space="preserve">STEPHEN A. CHIAPPARI (1996)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Applied Mathematics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Santa Clara University; Ph.D., 1990, University of Illinois, Urbana-Champaign.</w:t>
      </w:r>
    </w:p>
    <w:bookmarkStart w:colFirst="0" w:colLast="0" w:name="302dr9l" w:id="185"/>
    <w:bookmarkEnd w:id="185"/>
    <w:p w:rsidR="00000000" w:rsidDel="00000000" w:rsidP="00000000" w:rsidRDefault="00000000" w:rsidRPr="00000000" w14:paraId="0000020A">
      <w:pPr>
        <w:pStyle w:val="Heading3"/>
        <w:rPr/>
      </w:pPr>
      <w:r w:rsidDel="00000000" w:rsidR="00000000" w:rsidRPr="00000000">
        <w:rPr>
          <w:rtl w:val="0"/>
        </w:rPr>
        <w:t xml:space="preserve">CARA CHIARALUCE (2015)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Sociology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Assumption College; M.A., 2008, Ph.D., 2014, University of California, Davis.</w:t>
      </w:r>
    </w:p>
    <w:bookmarkStart w:colFirst="0" w:colLast="0" w:name="3z7bk57" w:id="186"/>
    <w:bookmarkEnd w:id="186"/>
    <w:p w:rsidR="00000000" w:rsidDel="00000000" w:rsidP="00000000" w:rsidRDefault="00000000" w:rsidRPr="00000000" w14:paraId="0000020D">
      <w:pPr>
        <w:pStyle w:val="Heading3"/>
        <w:rPr/>
      </w:pPr>
      <w:r w:rsidDel="00000000" w:rsidR="00000000" w:rsidRPr="00000000">
        <w:rPr>
          <w:rtl w:val="0"/>
        </w:rPr>
        <w:t xml:space="preserve">MEILIN M. CHINN (2015)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Philosophy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23" w:date="2021-03-23T22:35:25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Georgetown; M.A., 1998, University of Chicago.</w:t>
      </w:r>
      <w:ins w:author="Sheryl Becker" w:id="23" w:date="2021-03-23T22:35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10">
      <w:pPr>
        <w:pStyle w:val="Heading3"/>
        <w:rPr>
          <w:ins w:author="Sheryl Becker" w:id="23" w:date="2021-03-23T22:35:25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23" w:date="2021-03-23T22:35:25Z">
        <w:bookmarkStart w:colFirst="0" w:colLast="0" w:name="_bb8j7riumq9a" w:id="187"/>
        <w:bookmarkEnd w:id="187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SUNGHUN CHUNG</w:t>
          <w:tab/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211">
      <w:pPr>
        <w:spacing w:after="180" w:before="180" w:lineRule="auto"/>
        <w:rPr>
          <w:ins w:author="Sheryl Becker" w:id="23" w:date="2021-03-23T22:35:25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23" w:date="2021-03-23T22:35:25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Information Systems and Analytics</w:t>
        </w:r>
      </w:ins>
    </w:p>
    <w:p w:rsidR="00000000" w:rsidDel="00000000" w:rsidP="00000000" w:rsidRDefault="00000000" w:rsidRPr="00000000" w14:paraId="00000212">
      <w:pPr>
        <w:spacing w:after="180" w:before="180" w:lineRule="auto"/>
        <w:rPr>
          <w:rPrChange w:author="Sheryl Becker" w:id="24" w:date="2021-03-23T22:35:25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2:35:25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23" w:date="2021-03-23T22:35:25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2010, Korea Advanced Institute of Science and Technology.</w:t>
        </w:r>
      </w:ins>
      <w:r w:rsidDel="00000000" w:rsidR="00000000" w:rsidRPr="00000000">
        <w:rPr>
          <w:rtl w:val="0"/>
        </w:rPr>
      </w:r>
    </w:p>
    <w:bookmarkStart w:colFirst="0" w:colLast="0" w:name="2eclud0" w:id="188"/>
    <w:bookmarkEnd w:id="188"/>
    <w:p w:rsidR="00000000" w:rsidDel="00000000" w:rsidP="00000000" w:rsidRDefault="00000000" w:rsidRPr="00000000" w14:paraId="00000213">
      <w:pPr>
        <w:pStyle w:val="Heading3"/>
        <w:rPr/>
      </w:pPr>
      <w:r w:rsidDel="00000000" w:rsidR="00000000" w:rsidRPr="00000000">
        <w:rPr>
          <w:rtl w:val="0"/>
        </w:rPr>
        <w:t xml:space="preserve">ROHIT CHOPRA (2008)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St. Xavier’s College, University of Bombay, India; M.A., 1997, University of Bombay, India; Ph.D., 2006, Emory University.</w:t>
      </w:r>
    </w:p>
    <w:bookmarkStart w:colFirst="0" w:colLast="0" w:name="tymjwu9002h4" w:id="189"/>
    <w:bookmarkEnd w:id="189"/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c4a9lc56xzzp" w:id="190"/>
      <w:bookmarkEnd w:id="190"/>
      <w:r w:rsidDel="00000000" w:rsidR="00000000" w:rsidRPr="00000000">
        <w:rPr>
          <w:rtl w:val="0"/>
        </w:rPr>
        <w:t xml:space="preserve">CATHLEEN CHOPRA-McGOWAN (2020)</w:t>
      </w:r>
    </w:p>
    <w:p w:rsidR="00000000" w:rsidDel="00000000" w:rsidP="00000000" w:rsidRDefault="00000000" w:rsidRPr="00000000" w14:paraId="0000021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21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Boston College; M.A.R., 2013, Yale Divinity School; Ph.D., 2019, The University of Chicago.</w:t>
      </w:r>
    </w:p>
    <w:bookmarkStart w:colFirst="0" w:colLast="0" w:name="xc4edlcildha" w:id="191"/>
    <w:bookmarkEnd w:id="191"/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ybxpwbpxc1id" w:id="192"/>
      <w:bookmarkEnd w:id="192"/>
      <w:r w:rsidDel="00000000" w:rsidR="00000000" w:rsidRPr="00000000">
        <w:rPr>
          <w:rtl w:val="0"/>
        </w:rPr>
        <w:t xml:space="preserve">SUNGHUN CHUNG (2019)</w:t>
      </w:r>
    </w:p>
    <w:p w:rsidR="00000000" w:rsidDel="00000000" w:rsidP="00000000" w:rsidRDefault="00000000" w:rsidRPr="00000000" w14:paraId="0000021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21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2005, Ph.D., 2010, Korea Advanced Institute of Science and Technology</w:t>
      </w:r>
    </w:p>
    <w:bookmarkStart w:colFirst="0" w:colLast="0" w:name="cujdqztr22z0" w:id="193"/>
    <w:bookmarkEnd w:id="193"/>
    <w:p w:rsidR="00000000" w:rsidDel="00000000" w:rsidP="00000000" w:rsidRDefault="00000000" w:rsidRPr="00000000" w14:paraId="0000021C">
      <w:pPr>
        <w:pStyle w:val="Heading3"/>
        <w:rPr/>
      </w:pPr>
      <w:bookmarkStart w:colFirst="0" w:colLast="0" w:name="_uiahf85131ma" w:id="194"/>
      <w:bookmarkEnd w:id="194"/>
      <w:r w:rsidDel="00000000" w:rsidR="00000000" w:rsidRPr="00000000">
        <w:rPr>
          <w:rtl w:val="0"/>
        </w:rPr>
        <w:t xml:space="preserve">JUSTIN L. CLARDY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21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Philosophy</w:t>
      </w:r>
    </w:p>
    <w:p w:rsidR="00000000" w:rsidDel="00000000" w:rsidP="00000000" w:rsidRDefault="00000000" w:rsidRPr="00000000" w14:paraId="0000021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Pepperdine University; M.A., 2013, Ph.D., 2017, University of Arkansas.</w:t>
      </w:r>
      <w:r w:rsidDel="00000000" w:rsidR="00000000" w:rsidRPr="00000000">
        <w:rPr>
          <w:rtl w:val="0"/>
        </w:rPr>
      </w:r>
    </w:p>
    <w:bookmarkStart w:colFirst="0" w:colLast="0" w:name="thw4kt" w:id="195"/>
    <w:bookmarkEnd w:id="195"/>
    <w:p w:rsidR="00000000" w:rsidDel="00000000" w:rsidP="00000000" w:rsidRDefault="00000000" w:rsidRPr="00000000" w14:paraId="0000021F">
      <w:pPr>
        <w:pStyle w:val="Heading3"/>
        <w:rPr/>
      </w:pPr>
      <w:r w:rsidDel="00000000" w:rsidR="00000000" w:rsidRPr="00000000">
        <w:rPr>
          <w:rtl w:val="0"/>
        </w:rPr>
        <w:t xml:space="preserve">H. WESTLEY CLARK (2014)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Executive Professor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Wayne State University; M.D., 1973, University of Michigan School of Medicine; J.D., 1981, Harvard University.</w:t>
      </w:r>
    </w:p>
    <w:bookmarkStart w:colFirst="0" w:colLast="0" w:name="3dhjn8m" w:id="196"/>
    <w:bookmarkEnd w:id="196"/>
    <w:p w:rsidR="00000000" w:rsidDel="00000000" w:rsidP="00000000" w:rsidRDefault="00000000" w:rsidRPr="00000000" w14:paraId="00000222">
      <w:pPr>
        <w:pStyle w:val="Heading3"/>
        <w:rPr/>
      </w:pPr>
      <w:r w:rsidDel="00000000" w:rsidR="00000000" w:rsidRPr="00000000">
        <w:rPr>
          <w:rtl w:val="0"/>
        </w:rPr>
        <w:t xml:space="preserve">LAURA COCAS (2017)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Biology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Pitzer College; Ph.D., 2010, Georgetown University.</w:t>
      </w:r>
    </w:p>
    <w:bookmarkStart w:colFirst="0" w:colLast="0" w:name="1smtxgf" w:id="197"/>
    <w:bookmarkEnd w:id="197"/>
    <w:p w:rsidR="00000000" w:rsidDel="00000000" w:rsidP="00000000" w:rsidRDefault="00000000" w:rsidRPr="00000000" w14:paraId="00000225">
      <w:pPr>
        <w:pStyle w:val="Heading3"/>
        <w:rPr/>
      </w:pPr>
      <w:r w:rsidDel="00000000" w:rsidR="00000000" w:rsidRPr="00000000">
        <w:rPr>
          <w:rtl w:val="0"/>
        </w:rPr>
        <w:t xml:space="preserve">THERESA CONEFREY (2014)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University of East Anglia, United Kingdom; M.A., 1991, Ph.D., 1997, University of Illinois, Urbana-Champaign.</w:t>
      </w:r>
    </w:p>
    <w:bookmarkStart w:colFirst="0" w:colLast="0" w:name="4cmhg48" w:id="198"/>
    <w:bookmarkEnd w:id="198"/>
    <w:p w:rsidR="00000000" w:rsidDel="00000000" w:rsidP="00000000" w:rsidRDefault="00000000" w:rsidRPr="00000000" w14:paraId="00000228">
      <w:pPr>
        <w:pStyle w:val="Heading3"/>
        <w:rPr/>
      </w:pPr>
      <w:r w:rsidDel="00000000" w:rsidR="00000000" w:rsidRPr="00000000">
        <w:rPr>
          <w:rtl w:val="0"/>
        </w:rPr>
        <w:t xml:space="preserve">KARYN CONNELL (2003)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bookmarkStart w:colFirst="0" w:colLast="0" w:name="pejp1qn1854o" w:id="199"/>
    <w:bookmarkEnd w:id="199"/>
    <w:p w:rsidR="00000000" w:rsidDel="00000000" w:rsidP="00000000" w:rsidRDefault="00000000" w:rsidRPr="00000000" w14:paraId="0000022A">
      <w:pPr>
        <w:pStyle w:val="Heading3"/>
        <w:rPr/>
      </w:pPr>
      <w:bookmarkStart w:colFirst="0" w:colLast="0" w:name="_qa3cqpde78h5" w:id="200"/>
      <w:bookmarkEnd w:id="200"/>
      <w:r w:rsidDel="00000000" w:rsidR="00000000" w:rsidRPr="00000000">
        <w:rPr>
          <w:rtl w:val="0"/>
        </w:rPr>
        <w:t xml:space="preserve">VITO CORMUN (2020)</w:t>
      </w:r>
    </w:p>
    <w:p w:rsidR="00000000" w:rsidDel="00000000" w:rsidP="00000000" w:rsidRDefault="00000000" w:rsidRPr="00000000" w14:paraId="000002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22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M.A., 2014, Bocconi University; M.A., 2016, Ph.D.,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  <w:t xml:space="preserve">, Boston College.</w:t>
      </w:r>
      <w:r w:rsidDel="00000000" w:rsidR="00000000" w:rsidRPr="00000000">
        <w:rPr>
          <w:rtl w:val="0"/>
        </w:rPr>
      </w:r>
    </w:p>
    <w:bookmarkStart w:colFirst="0" w:colLast="0" w:name="2rrrqc1" w:id="201"/>
    <w:bookmarkEnd w:id="201"/>
    <w:p w:rsidR="00000000" w:rsidDel="00000000" w:rsidP="00000000" w:rsidRDefault="00000000" w:rsidRPr="00000000" w14:paraId="0000022D">
      <w:pPr>
        <w:pStyle w:val="Heading3"/>
        <w:rPr/>
      </w:pPr>
      <w:r w:rsidDel="00000000" w:rsidR="00000000" w:rsidRPr="00000000">
        <w:rPr>
          <w:rtl w:val="0"/>
        </w:rPr>
        <w:t xml:space="preserve">GREGORY P. CORNING (1997)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Brown University; M.A., 1989, Ph.D., 1996, University of Southern California.</w:t>
      </w:r>
    </w:p>
    <w:bookmarkStart w:colFirst="0" w:colLast="0" w:name="3qwpj7n" w:id="202"/>
    <w:bookmarkEnd w:id="202"/>
    <w:p w:rsidR="00000000" w:rsidDel="00000000" w:rsidP="00000000" w:rsidRDefault="00000000" w:rsidRPr="00000000" w14:paraId="00000230">
      <w:pPr>
        <w:pStyle w:val="Heading3"/>
        <w:rPr/>
      </w:pPr>
      <w:r w:rsidDel="00000000" w:rsidR="00000000" w:rsidRPr="00000000">
        <w:rPr>
          <w:rtl w:val="0"/>
        </w:rPr>
        <w:t xml:space="preserve">JANE L. CURRY (1986)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Vassar College; M.A., 1971, Indiana University; Ph.D., 1979, Columbia University.</w:t>
      </w:r>
    </w:p>
    <w:bookmarkStart w:colFirst="0" w:colLast="0" w:name="l7a3n9" w:id="203"/>
    <w:bookmarkEnd w:id="203"/>
    <w:p w:rsidR="00000000" w:rsidDel="00000000" w:rsidP="00000000" w:rsidRDefault="00000000" w:rsidRPr="00000000" w14:paraId="00000233">
      <w:pPr>
        <w:pStyle w:val="Heading3"/>
        <w:rPr/>
      </w:pPr>
      <w:r w:rsidDel="00000000" w:rsidR="00000000" w:rsidRPr="00000000">
        <w:rPr>
          <w:rtl w:val="0"/>
        </w:rPr>
        <w:t xml:space="preserve">ELIZABETH P. DAHLHOFF (1997)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California, Santa Cruz; Ph.D., 1993, University of California, San Diego.</w:t>
      </w:r>
    </w:p>
    <w:bookmarkStart w:colFirst="0" w:colLast="0" w:name="356xmb2" w:id="204"/>
    <w:bookmarkEnd w:id="204"/>
    <w:p w:rsidR="00000000" w:rsidDel="00000000" w:rsidP="00000000" w:rsidRDefault="00000000" w:rsidRPr="00000000" w14:paraId="00000236">
      <w:pPr>
        <w:pStyle w:val="Heading3"/>
        <w:rPr/>
      </w:pPr>
      <w:r w:rsidDel="00000000" w:rsidR="00000000" w:rsidRPr="00000000">
        <w:rPr>
          <w:rtl w:val="0"/>
        </w:rPr>
        <w:t xml:space="preserve">MICHAEL DANA (2017)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Finance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1995, Arizona State University; J.D., 1998, University of Arizona, College of Law.</w:t>
      </w:r>
    </w:p>
    <w:bookmarkStart w:colFirst="0" w:colLast="0" w:name="44bvf6o" w:id="205"/>
    <w:bookmarkEnd w:id="205"/>
    <w:p w:rsidR="00000000" w:rsidDel="00000000" w:rsidP="00000000" w:rsidRDefault="00000000" w:rsidRPr="00000000" w14:paraId="00000239">
      <w:pPr>
        <w:pStyle w:val="Heading3"/>
        <w:rPr/>
      </w:pPr>
      <w:r w:rsidDel="00000000" w:rsidR="00000000" w:rsidRPr="00000000">
        <w:rPr>
          <w:rtl w:val="0"/>
        </w:rPr>
        <w:t xml:space="preserve">SANJIV RANJAN DAS (2000)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B.Com., 1982, University of Bombay; AICWA, 1983, Indian Institute of Cost &amp; Works Accountants of India; MBA, 1984, Indian Institute of Management; M.Phil., 1992, Ph.D., 1994, New York University.</w:t>
      </w:r>
    </w:p>
    <w:bookmarkStart w:colFirst="0" w:colLast="0" w:name="xu10pbcgn57b" w:id="206"/>
    <w:bookmarkEnd w:id="206"/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tows6apfvapr" w:id="207"/>
      <w:bookmarkEnd w:id="207"/>
      <w:r w:rsidDel="00000000" w:rsidR="00000000" w:rsidRPr="00000000">
        <w:rPr>
          <w:rtl w:val="0"/>
        </w:rPr>
        <w:t xml:space="preserve">OMAR DAVILA JR. (2020)</w:t>
      </w:r>
    </w:p>
    <w:p w:rsidR="00000000" w:rsidDel="00000000" w:rsidP="00000000" w:rsidRDefault="00000000" w:rsidRPr="00000000" w14:paraId="0000023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Child Studies</w:t>
      </w:r>
    </w:p>
    <w:p w:rsidR="00000000" w:rsidDel="00000000" w:rsidP="00000000" w:rsidRDefault="00000000" w:rsidRPr="00000000" w14:paraId="0000023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2014, California State University, Monterey Bay; M.A., 2017,</w:t>
      </w:r>
      <w:r w:rsidDel="00000000" w:rsidR="00000000" w:rsidRPr="00000000">
        <w:rPr>
          <w:rtl w:val="0"/>
        </w:rPr>
        <w:t xml:space="preserve"> Ph.D., 2020,</w:t>
      </w:r>
      <w:r w:rsidDel="00000000" w:rsidR="00000000" w:rsidRPr="00000000">
        <w:rPr>
          <w:rtl w:val="0"/>
        </w:rPr>
        <w:t xml:space="preserve"> University of California, Berkeley.</w:t>
      </w:r>
    </w:p>
    <w:bookmarkStart w:colFirst="0" w:colLast="0" w:name="2jh5peh" w:id="208"/>
    <w:bookmarkEnd w:id="208"/>
    <w:p w:rsidR="00000000" w:rsidDel="00000000" w:rsidP="00000000" w:rsidRDefault="00000000" w:rsidRPr="00000000" w14:paraId="0000023F">
      <w:pPr>
        <w:pStyle w:val="Heading3"/>
        <w:rPr/>
      </w:pPr>
      <w:r w:rsidDel="00000000" w:rsidR="00000000" w:rsidRPr="00000000">
        <w:rPr>
          <w:rtl w:val="0"/>
        </w:rPr>
        <w:t xml:space="preserve">DONALD DAVIS (2009)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Practice in Finance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City College of the City University of New York; MBA, 1971, Columbia University.</w:t>
      </w:r>
    </w:p>
    <w:bookmarkStart w:colFirst="0" w:colLast="0" w:name="s1954mmy84zi" w:id="209"/>
    <w:bookmarkEnd w:id="209"/>
    <w:p w:rsidR="00000000" w:rsidDel="00000000" w:rsidP="00000000" w:rsidRDefault="00000000" w:rsidRPr="00000000" w14:paraId="00000242">
      <w:pPr>
        <w:pStyle w:val="Heading3"/>
        <w:spacing w:after="180" w:before="180" w:lineRule="auto"/>
        <w:rPr/>
      </w:pPr>
      <w:bookmarkStart w:colFirst="0" w:colLast="0" w:name="_y828efivm1s7" w:id="210"/>
      <w:bookmarkEnd w:id="210"/>
      <w:r w:rsidDel="00000000" w:rsidR="00000000" w:rsidRPr="00000000">
        <w:rPr>
          <w:rtl w:val="0"/>
        </w:rPr>
        <w:t xml:space="preserve">LISA DAVIS (2012)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Communication</w:t>
      </w:r>
    </w:p>
    <w:p w:rsidR="00000000" w:rsidDel="00000000" w:rsidP="00000000" w:rsidRDefault="00000000" w:rsidRPr="00000000" w14:paraId="00000244">
      <w:pPr>
        <w:spacing w:after="0" w:lineRule="auto"/>
        <w:rPr/>
      </w:pPr>
      <w:r w:rsidDel="00000000" w:rsidR="00000000" w:rsidRPr="00000000">
        <w:rPr>
          <w:rtl w:val="0"/>
        </w:rPr>
        <w:t xml:space="preserve">B.A., 1990, San Francisco State University; M.F.A., 2007, Goucher College.</w:t>
      </w:r>
    </w:p>
    <w:bookmarkStart w:colFirst="0" w:colLast="0" w:name="ymfzma" w:id="211"/>
    <w:bookmarkEnd w:id="211"/>
    <w:p w:rsidR="00000000" w:rsidDel="00000000" w:rsidP="00000000" w:rsidRDefault="00000000" w:rsidRPr="00000000" w14:paraId="00000245">
      <w:pPr>
        <w:pStyle w:val="Heading3"/>
        <w:rPr/>
      </w:pPr>
      <w:r w:rsidDel="00000000" w:rsidR="00000000" w:rsidRPr="00000000">
        <w:rPr>
          <w:rtl w:val="0"/>
        </w:rPr>
        <w:t xml:space="preserve">RUTH E. DAVIS (1979)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Santa Clara University; M.S., 1976, San Jose State University; Ph.D., 1979, University of California, Santa Cruz.</w:t>
      </w:r>
    </w:p>
    <w:bookmarkStart w:colFirst="0" w:colLast="0" w:name="3im3ia3" w:id="212"/>
    <w:bookmarkEnd w:id="212"/>
    <w:p w:rsidR="00000000" w:rsidDel="00000000" w:rsidP="00000000" w:rsidRDefault="00000000" w:rsidRPr="00000000" w14:paraId="00000248">
      <w:pPr>
        <w:pStyle w:val="Heading3"/>
        <w:rPr/>
      </w:pPr>
      <w:r w:rsidDel="00000000" w:rsidR="00000000" w:rsidRPr="00000000">
        <w:rPr>
          <w:rtl w:val="0"/>
        </w:rPr>
        <w:t xml:space="preserve">ELIZABETH DAY (2009)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Child Studies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1993, University of Colorado, Boulder; Ph.D., 2001, University of Wisconsin.</w:t>
      </w:r>
    </w:p>
    <w:bookmarkStart w:colFirst="0" w:colLast="0" w:name="1xrdshw" w:id="213"/>
    <w:bookmarkEnd w:id="213"/>
    <w:p w:rsidR="00000000" w:rsidDel="00000000" w:rsidP="00000000" w:rsidRDefault="00000000" w:rsidRPr="00000000" w14:paraId="0000024B">
      <w:pPr>
        <w:pStyle w:val="Heading3"/>
        <w:rPr/>
      </w:pPr>
      <w:r w:rsidDel="00000000" w:rsidR="00000000" w:rsidRPr="00000000">
        <w:rPr>
          <w:rtl w:val="0"/>
        </w:rPr>
        <w:t xml:space="preserve">BLAKE DE MARIA (2002)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University of California, Los Angeles; M.A., 1997, Ph.D., 2003, Princeton University.</w:t>
      </w:r>
    </w:p>
    <w:bookmarkStart w:colFirst="0" w:colLast="0" w:name="4hr1b5p" w:id="214"/>
    <w:bookmarkEnd w:id="214"/>
    <w:p w:rsidR="00000000" w:rsidDel="00000000" w:rsidP="00000000" w:rsidRDefault="00000000" w:rsidRPr="00000000" w14:paraId="0000024E">
      <w:pPr>
        <w:pStyle w:val="Heading3"/>
        <w:rPr/>
      </w:pPr>
      <w:r w:rsidDel="00000000" w:rsidR="00000000" w:rsidRPr="00000000">
        <w:rPr>
          <w:rtl w:val="0"/>
        </w:rPr>
        <w:t xml:space="preserve">KELLY DETWEILER (1982)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California State University, Hayward; MFA, 1977, University of California, Davis.</w:t>
      </w:r>
    </w:p>
    <w:bookmarkStart w:colFirst="0" w:colLast="0" w:name="2wwbldi" w:id="215"/>
    <w:bookmarkEnd w:id="215"/>
    <w:p w:rsidR="00000000" w:rsidDel="00000000" w:rsidP="00000000" w:rsidRDefault="00000000" w:rsidRPr="00000000" w14:paraId="00000251">
      <w:pPr>
        <w:pStyle w:val="Heading3"/>
        <w:rPr/>
      </w:pPr>
      <w:r w:rsidDel="00000000" w:rsidR="00000000" w:rsidRPr="00000000">
        <w:rPr>
          <w:rtl w:val="0"/>
        </w:rPr>
        <w:t xml:space="preserve">BEHNAM DEZFOULI (2017)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25" w:date="2021-03-23T21:33:3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University of Najafabad; M.S., 2009, University of Najafabad; Ph.D., 2014, University of Technology Malaysia.</w:t>
      </w:r>
      <w:ins w:author="Sheryl Becker" w:id="25" w:date="2021-03-23T21:33:3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54">
      <w:pPr>
        <w:pStyle w:val="Heading3"/>
        <w:rPr>
          <w:ins w:author="Sheryl Becker" w:id="25" w:date="2021-03-23T21:33:3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25" w:date="2021-03-23T21:33:32Z">
        <w:bookmarkStart w:colFirst="0" w:colLast="0" w:name="_wg3xsbcgga2j" w:id="216"/>
        <w:bookmarkEnd w:id="216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 DI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255">
      <w:pPr>
        <w:spacing w:after="180" w:before="180" w:lineRule="auto"/>
        <w:rPr>
          <w:ins w:author="Sheryl Becker" w:id="25" w:date="2021-03-23T21:33:3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25" w:date="2021-03-23T21:33:3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Sociology</w:t>
        </w:r>
      </w:ins>
    </w:p>
    <w:p w:rsidR="00000000" w:rsidDel="00000000" w:rsidP="00000000" w:rsidRDefault="00000000" w:rsidRPr="00000000" w14:paraId="00000256">
      <w:pPr>
        <w:spacing w:after="180" w:before="180" w:lineRule="auto"/>
        <w:rPr>
          <w:rPrChange w:author="Sheryl Becker" w:id="26" w:date="2021-03-23T21:33:32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1:33:32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25" w:date="2021-03-23T21:33:3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2019, Rice University.</w:t>
        </w:r>
      </w:ins>
      <w:r w:rsidDel="00000000" w:rsidR="00000000" w:rsidRPr="00000000">
        <w:rPr>
          <w:rtl w:val="0"/>
        </w:rPr>
      </w:r>
    </w:p>
    <w:bookmarkStart w:colFirst="0" w:colLast="0" w:name="7i7sfl125394" w:id="217"/>
    <w:bookmarkEnd w:id="217"/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3itt3ogbptxo" w:id="218"/>
      <w:bookmarkEnd w:id="218"/>
      <w:r w:rsidDel="00000000" w:rsidR="00000000" w:rsidRPr="00000000">
        <w:rPr>
          <w:rtl w:val="0"/>
        </w:rPr>
        <w:t xml:space="preserve">KIMBERLY DILL (2019)</w:t>
      </w:r>
    </w:p>
    <w:p w:rsidR="00000000" w:rsidDel="00000000" w:rsidP="00000000" w:rsidRDefault="00000000" w:rsidRPr="00000000" w14:paraId="00000258">
      <w:pPr>
        <w:spacing w:after="180" w:before="180" w:lineRule="auto"/>
        <w:rPr/>
      </w:pPr>
      <w:ins w:author="Sheryl Becker" w:id="27" w:date="2021-03-23T22:15:56Z">
        <w:r w:rsidDel="00000000" w:rsidR="00000000" w:rsidRPr="00000000">
          <w:rPr>
            <w:rtl w:val="0"/>
          </w:rPr>
          <w:t xml:space="preserve">Acting </w:t>
        </w:r>
      </w:ins>
      <w:r w:rsidDel="00000000" w:rsidR="00000000" w:rsidRPr="00000000">
        <w:rPr>
          <w:rtl w:val="0"/>
        </w:rPr>
        <w:t xml:space="preserve">Assistant Professor of Philosophy</w:t>
      </w:r>
    </w:p>
    <w:p w:rsidR="00000000" w:rsidDel="00000000" w:rsidP="00000000" w:rsidRDefault="00000000" w:rsidRPr="00000000" w14:paraId="0000025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2012, University of Utah; M.Litt., 2013, University of St. Andrews; Ph.D., 2019, University of Texas at Austin.</w:t>
      </w:r>
    </w:p>
    <w:bookmarkStart w:colFirst="0" w:colLast="0" w:name="1c1lvlb" w:id="219"/>
    <w:bookmarkEnd w:id="219"/>
    <w:p w:rsidR="00000000" w:rsidDel="00000000" w:rsidP="00000000" w:rsidRDefault="00000000" w:rsidRPr="00000000" w14:paraId="0000025A">
      <w:pPr>
        <w:pStyle w:val="Heading3"/>
        <w:rPr/>
      </w:pPr>
      <w:r w:rsidDel="00000000" w:rsidR="00000000" w:rsidRPr="00000000">
        <w:rPr>
          <w:rtl w:val="0"/>
        </w:rPr>
        <w:t xml:space="preserve">WILLIAM DOHAR (2002)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Religious Studies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Kent State University; M. Div., 1978, University of Notre Dame; M.A., 1979, University of Notre Dame; MSL, 1984, Pontifical Institute of Mediaeval Studies; Ph.D., 1987, University of Toronto.</w:t>
      </w:r>
    </w:p>
    <w:bookmarkStart w:colFirst="0" w:colLast="0" w:name="3w19e94" w:id="220"/>
    <w:bookmarkEnd w:id="220"/>
    <w:p w:rsidR="00000000" w:rsidDel="00000000" w:rsidP="00000000" w:rsidRDefault="00000000" w:rsidRPr="00000000" w14:paraId="0000025D">
      <w:pPr>
        <w:pStyle w:val="Heading3"/>
        <w:rPr/>
      </w:pPr>
      <w:r w:rsidDel="00000000" w:rsidR="00000000" w:rsidRPr="00000000">
        <w:rPr>
          <w:rtl w:val="0"/>
        </w:rPr>
        <w:t xml:space="preserve">MELISSA DONEGAN (2010)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Bates College; M.A., 2001, Ph.D., 2008, University of Iowa.</w:t>
      </w:r>
    </w:p>
    <w:bookmarkStart w:colFirst="0" w:colLast="0" w:name="2b6jogx" w:id="221"/>
    <w:bookmarkEnd w:id="221"/>
    <w:p w:rsidR="00000000" w:rsidDel="00000000" w:rsidP="00000000" w:rsidRDefault="00000000" w:rsidRPr="00000000" w14:paraId="00000260">
      <w:pPr>
        <w:pStyle w:val="Heading3"/>
        <w:rPr/>
      </w:pPr>
      <w:r w:rsidDel="00000000" w:rsidR="00000000" w:rsidRPr="00000000">
        <w:rPr>
          <w:rtl w:val="0"/>
        </w:rPr>
        <w:t xml:space="preserve">XIAOJING DONG (2006)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1998, Tsinghua University; M.S., 2000, Massachusetts Institute of Technology; Ph.D., 2006, Northwestern University.</w:t>
      </w:r>
    </w:p>
    <w:bookmarkStart w:colFirst="0" w:colLast="0" w:name="fuafd3tpyydx" w:id="222"/>
    <w:bookmarkEnd w:id="222"/>
    <w:p w:rsidR="00000000" w:rsidDel="00000000" w:rsidP="00000000" w:rsidRDefault="00000000" w:rsidRPr="00000000" w14:paraId="00000263">
      <w:pPr>
        <w:pStyle w:val="Heading3"/>
        <w:rPr/>
      </w:pPr>
      <w:bookmarkStart w:colFirst="0" w:colLast="0" w:name="_b9bsyuetuwxs" w:id="223"/>
      <w:bookmarkEnd w:id="223"/>
      <w:r w:rsidDel="00000000" w:rsidR="00000000" w:rsidRPr="00000000">
        <w:rPr>
          <w:rtl w:val="0"/>
        </w:rPr>
        <w:t xml:space="preserve">LAURA DOYLE (2012)</w:t>
      </w:r>
    </w:p>
    <w:p w:rsidR="00000000" w:rsidDel="00000000" w:rsidP="00000000" w:rsidRDefault="00000000" w:rsidRPr="00000000" w14:paraId="0000026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Civil Engineering</w:t>
      </w:r>
    </w:p>
    <w:p w:rsidR="00000000" w:rsidDel="00000000" w:rsidP="00000000" w:rsidRDefault="00000000" w:rsidRPr="00000000" w14:paraId="0000026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2003, Loyola Marymount University; M.S., Ph.D., 2007, University of California, Davis.</w:t>
      </w:r>
    </w:p>
    <w:bookmarkStart w:colFirst="0" w:colLast="0" w:name="qbtyoq" w:id="224"/>
    <w:bookmarkEnd w:id="224"/>
    <w:p w:rsidR="00000000" w:rsidDel="00000000" w:rsidP="00000000" w:rsidRDefault="00000000" w:rsidRPr="00000000" w14:paraId="00000266">
      <w:pPr>
        <w:pStyle w:val="Heading3"/>
        <w:rPr/>
      </w:pPr>
      <w:r w:rsidDel="00000000" w:rsidR="00000000" w:rsidRPr="00000000">
        <w:rPr>
          <w:rtl w:val="0"/>
        </w:rPr>
        <w:t xml:space="preserve">DIANE E. DREHER (1974)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University of California, Riverside; M.A., 1970, Ph.D., 1973, University of California, Los Angeles.</w:t>
      </w:r>
    </w:p>
    <w:bookmarkStart w:colFirst="0" w:colLast="0" w:name="3abhhcj" w:id="225"/>
    <w:bookmarkEnd w:id="225"/>
    <w:p w:rsidR="00000000" w:rsidDel="00000000" w:rsidP="00000000" w:rsidRDefault="00000000" w:rsidRPr="00000000" w14:paraId="00000269">
      <w:pPr>
        <w:pStyle w:val="Heading3"/>
        <w:rPr/>
      </w:pPr>
      <w:r w:rsidDel="00000000" w:rsidR="00000000" w:rsidRPr="00000000">
        <w:rPr>
          <w:rtl w:val="0"/>
        </w:rPr>
        <w:t xml:space="preserve">DEREK DUARTE (2006)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Theatre and Dance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University of California, Berkeley; MFA, 1980, University of California, Los Angeles.</w:t>
      </w:r>
    </w:p>
    <w:bookmarkStart w:colFirst="0" w:colLast="0" w:name="1pgrrkc" w:id="226"/>
    <w:bookmarkEnd w:id="226"/>
    <w:p w:rsidR="00000000" w:rsidDel="00000000" w:rsidP="00000000" w:rsidRDefault="00000000" w:rsidRPr="00000000" w14:paraId="0000026C">
      <w:pPr>
        <w:pStyle w:val="Heading3"/>
        <w:rPr>
          <w:del w:author="Sheryl Becker" w:id="28" w:date="2021-03-23T16:47:32Z"/>
        </w:rPr>
      </w:pPr>
      <w:del w:author="Sheryl Becker" w:id="28" w:date="2021-03-23T16:47:32Z">
        <w:r w:rsidDel="00000000" w:rsidR="00000000" w:rsidRPr="00000000">
          <w:rPr>
            <w:rtl w:val="0"/>
          </w:rPr>
          <w:delText xml:space="preserve">MICHAEL J. EAMES (1996)</w:delText>
        </w:r>
      </w:del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28" w:date="2021-03-23T16:47:32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28" w:date="2021-03-23T16:47:3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Associate Professor of Accounting</w:delText>
        </w:r>
      </w:del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28" w:date="2021-03-23T16:47:32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B.S., M.S., University of California, Berkeley; MBA, Ph.D., 1995, University of Washington.</w:delText>
        </w:r>
      </w:del>
      <w:r w:rsidDel="00000000" w:rsidR="00000000" w:rsidRPr="00000000">
        <w:rPr>
          <w:rtl w:val="0"/>
        </w:rPr>
      </w:r>
    </w:p>
    <w:bookmarkStart w:colFirst="0" w:colLast="0" w:name="kvaeeo4ywey4" w:id="227"/>
    <w:bookmarkEnd w:id="227"/>
    <w:p w:rsidR="00000000" w:rsidDel="00000000" w:rsidP="00000000" w:rsidRDefault="00000000" w:rsidRPr="00000000" w14:paraId="0000026F">
      <w:pPr>
        <w:pStyle w:val="Heading3"/>
        <w:rPr/>
      </w:pPr>
      <w:bookmarkStart w:colFirst="0" w:colLast="0" w:name="_j6pgm0f9u9w0" w:id="228"/>
      <w:bookmarkEnd w:id="228"/>
      <w:r w:rsidDel="00000000" w:rsidR="00000000" w:rsidRPr="00000000">
        <w:rPr>
          <w:rtl w:val="0"/>
        </w:rPr>
        <w:t xml:space="preserve">JESSICA EASTBURN (2019)</w:t>
      </w:r>
    </w:p>
    <w:p w:rsidR="00000000" w:rsidDel="00000000" w:rsidP="00000000" w:rsidRDefault="00000000" w:rsidRPr="00000000" w14:paraId="0000027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Art and Art History</w:t>
      </w:r>
    </w:p>
    <w:p w:rsidR="00000000" w:rsidDel="00000000" w:rsidP="00000000" w:rsidRDefault="00000000" w:rsidRPr="00000000" w14:paraId="0000027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Portland State University; MFA, 2010, San Jose State University.</w:t>
      </w:r>
    </w:p>
    <w:bookmarkStart w:colFirst="0" w:colLast="0" w:name="49gfa85" w:id="229"/>
    <w:bookmarkEnd w:id="229"/>
    <w:p w:rsidR="00000000" w:rsidDel="00000000" w:rsidP="00000000" w:rsidRDefault="00000000" w:rsidRPr="00000000" w14:paraId="00000272">
      <w:pPr>
        <w:pStyle w:val="Heading3"/>
        <w:rPr>
          <w:del w:author="Sheryl Becker" w:id="29" w:date="2021-03-23T16:48:19Z"/>
        </w:rPr>
      </w:pPr>
      <w:del w:author="Sheryl Becker" w:id="29" w:date="2021-03-23T16:48:19Z">
        <w:r w:rsidDel="00000000" w:rsidR="00000000" w:rsidRPr="00000000">
          <w:rPr>
            <w:rtl w:val="0"/>
          </w:rPr>
          <w:delText xml:space="preserve">ROBERT N. EBERHART (2013)</w:delText>
        </w:r>
      </w:del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29" w:date="2021-03-23T16:48:19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29" w:date="2021-03-23T16:48:1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Assistant Professor of Management</w:delText>
        </w:r>
      </w:del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29" w:date="2021-03-23T16:48:1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1981, Michigan State University; M.A., 1987, University of Michigan; Ph.D., 2014, Stanford University.</w:delText>
        </w:r>
      </w:del>
      <w:r w:rsidDel="00000000" w:rsidR="00000000" w:rsidRPr="00000000">
        <w:rPr>
          <w:rtl w:val="0"/>
        </w:rPr>
      </w:r>
    </w:p>
    <w:bookmarkStart w:colFirst="0" w:colLast="0" w:name="2olpkfy" w:id="230"/>
    <w:bookmarkEnd w:id="230"/>
    <w:p w:rsidR="00000000" w:rsidDel="00000000" w:rsidP="00000000" w:rsidRDefault="00000000" w:rsidRPr="00000000" w14:paraId="00000275">
      <w:pPr>
        <w:pStyle w:val="Heading3"/>
        <w:rPr/>
      </w:pPr>
      <w:r w:rsidDel="00000000" w:rsidR="00000000" w:rsidRPr="00000000">
        <w:rPr>
          <w:rtl w:val="0"/>
        </w:rPr>
        <w:t xml:space="preserve">MARILYN J. EDELSTEIN (1987)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Goddard College; M.A., 1978, University of Chicago; Ph.D., 1984, State University of New York, Buffalo.</w:t>
      </w:r>
    </w:p>
    <w:bookmarkStart w:colFirst="0" w:colLast="0" w:name="13qzunr" w:id="231"/>
    <w:bookmarkEnd w:id="231"/>
    <w:p w:rsidR="00000000" w:rsidDel="00000000" w:rsidP="00000000" w:rsidRDefault="00000000" w:rsidRPr="00000000" w14:paraId="00000278">
      <w:pPr>
        <w:pStyle w:val="Heading3"/>
        <w:rPr/>
      </w:pPr>
      <w:r w:rsidDel="00000000" w:rsidR="00000000" w:rsidRPr="00000000">
        <w:rPr>
          <w:rtl w:val="0"/>
        </w:rPr>
        <w:t xml:space="preserve">JANICE S. EDGERLY-ROOKS (1988)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State University of New York, Cortland; M.S., 1980, State University of New York, Syracuse; Ph.D., 1986, Cornell University.</w:t>
      </w:r>
    </w:p>
    <w:bookmarkStart w:colFirst="0" w:colLast="0" w:name="3nqndbk" w:id="232"/>
    <w:bookmarkEnd w:id="232"/>
    <w:p w:rsidR="00000000" w:rsidDel="00000000" w:rsidP="00000000" w:rsidRDefault="00000000" w:rsidRPr="00000000" w14:paraId="0000027B">
      <w:pPr>
        <w:pStyle w:val="Heading3"/>
        <w:rPr/>
      </w:pPr>
      <w:r w:rsidDel="00000000" w:rsidR="00000000" w:rsidRPr="00000000">
        <w:rPr>
          <w:rtl w:val="0"/>
        </w:rPr>
        <w:t xml:space="preserve">LAURA L. ELLINGSON (2001)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 and Women’s and Gender Studies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Vermont; M.A., 1992, University of New Hampshire; M.A., 1997, Northern Illinois University; Ph.D., 2001, University of South Florida.</w:t>
      </w:r>
    </w:p>
    <w:bookmarkStart w:colFirst="0" w:colLast="0" w:name="fat4jdsm6dqx" w:id="233"/>
    <w:bookmarkEnd w:id="233"/>
    <w:p w:rsidR="00000000" w:rsidDel="00000000" w:rsidP="00000000" w:rsidRDefault="00000000" w:rsidRPr="00000000" w14:paraId="0000027E">
      <w:pPr>
        <w:pStyle w:val="Heading3"/>
        <w:rPr/>
      </w:pPr>
      <w:bookmarkStart w:colFirst="0" w:colLast="0" w:name="_bgwycinr309q" w:id="234"/>
      <w:bookmarkEnd w:id="234"/>
      <w:r w:rsidDel="00000000" w:rsidR="00000000" w:rsidRPr="00000000">
        <w:rPr>
          <w:rtl w:val="0"/>
        </w:rPr>
        <w:t xml:space="preserve">EILEEN RAZZARI ELROD (1992)</w:t>
      </w:r>
    </w:p>
    <w:p w:rsidR="00000000" w:rsidDel="00000000" w:rsidP="00000000" w:rsidRDefault="00000000" w:rsidRPr="00000000" w14:paraId="0000027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English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B.A., 1980, California State University, Chico; M.A., 1986, Ph.D., 1991, University of California, Davis.</w:t>
      </w:r>
    </w:p>
    <w:bookmarkStart w:colFirst="0" w:colLast="0" w:name="i17xr6" w:id="235"/>
    <w:bookmarkEnd w:id="235"/>
    <w:p w:rsidR="00000000" w:rsidDel="00000000" w:rsidP="00000000" w:rsidRDefault="00000000" w:rsidRPr="00000000" w14:paraId="00000281">
      <w:pPr>
        <w:pStyle w:val="Heading3"/>
        <w:rPr/>
      </w:pPr>
      <w:r w:rsidDel="00000000" w:rsidR="00000000" w:rsidRPr="00000000">
        <w:rPr>
          <w:rtl w:val="0"/>
        </w:rPr>
        <w:t xml:space="preserve">JERALD R. ENOS (1988)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strike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1979, California State University, Hayward; MFA, 1984, University of California, Los Angeles.</w:t>
      </w:r>
      <w:r w:rsidDel="00000000" w:rsidR="00000000" w:rsidRPr="00000000">
        <w:rPr>
          <w:rtl w:val="0"/>
        </w:rPr>
      </w:r>
    </w:p>
    <w:bookmarkStart w:colFirst="0" w:colLast="0" w:name="1h65qms" w:id="236"/>
    <w:bookmarkEnd w:id="236"/>
    <w:p w:rsidR="00000000" w:rsidDel="00000000" w:rsidP="00000000" w:rsidRDefault="00000000" w:rsidRPr="00000000" w14:paraId="00000284">
      <w:pPr>
        <w:pStyle w:val="Heading3"/>
        <w:rPr/>
      </w:pPr>
      <w:r w:rsidDel="00000000" w:rsidR="00000000" w:rsidRPr="00000000">
        <w:rPr>
          <w:rtl w:val="0"/>
        </w:rPr>
        <w:t xml:space="preserve">DRAZEN FABRIS (2000)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California Institute of Technology; M.S., 1993, Ph.D., 1996, University of California, Berkeley.</w:t>
      </w:r>
    </w:p>
    <w:bookmarkStart w:colFirst="0" w:colLast="0" w:name="415t9al" w:id="237"/>
    <w:bookmarkEnd w:id="237"/>
    <w:p w:rsidR="00000000" w:rsidDel="00000000" w:rsidP="00000000" w:rsidRDefault="00000000" w:rsidRPr="00000000" w14:paraId="00000287">
      <w:pPr>
        <w:pStyle w:val="Heading3"/>
        <w:rPr/>
      </w:pPr>
      <w:r w:rsidDel="00000000" w:rsidR="00000000" w:rsidRPr="00000000">
        <w:rPr>
          <w:rtl w:val="0"/>
        </w:rPr>
        <w:t xml:space="preserve">YI FANG (2012)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2002, M.S., 2005, Wuhan University of Technology, China; M.S., 2006, University of Tennessee; Ph.D., 2012, Purdue University.</w:t>
      </w:r>
    </w:p>
    <w:bookmarkStart w:colFirst="0" w:colLast="0" w:name="vgdtq7" w:id="238"/>
    <w:bookmarkEnd w:id="238"/>
    <w:p w:rsidR="00000000" w:rsidDel="00000000" w:rsidP="00000000" w:rsidRDefault="00000000" w:rsidRPr="00000000" w14:paraId="0000028A">
      <w:pPr>
        <w:pStyle w:val="Heading3"/>
        <w:rPr/>
      </w:pPr>
      <w:r w:rsidDel="00000000" w:rsidR="00000000" w:rsidRPr="00000000">
        <w:rPr>
          <w:rtl w:val="0"/>
        </w:rPr>
        <w:t xml:space="preserve">FRANK A. FARRIS (1984)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Pomona College; Ph.D., 1981, Massachusetts Institute of Technology.</w:t>
      </w:r>
    </w:p>
    <w:bookmarkStart w:colFirst="0" w:colLast="0" w:name="hplay2hhmgw5" w:id="239"/>
    <w:bookmarkEnd w:id="239"/>
    <w:p w:rsidR="00000000" w:rsidDel="00000000" w:rsidP="00000000" w:rsidRDefault="00000000" w:rsidRPr="00000000" w14:paraId="0000028D">
      <w:pPr>
        <w:pStyle w:val="Heading3"/>
        <w:spacing w:after="180" w:before="180" w:lineRule="auto"/>
        <w:rPr>
          <w:vertAlign w:val="baseline"/>
        </w:rPr>
      </w:pPr>
      <w:bookmarkStart w:colFirst="0" w:colLast="0" w:name="_s6ncvdls9phv" w:id="240"/>
      <w:bookmarkEnd w:id="240"/>
      <w:r w:rsidDel="00000000" w:rsidR="00000000" w:rsidRPr="00000000">
        <w:rPr>
          <w:vertAlign w:val="baseline"/>
          <w:rtl w:val="0"/>
        </w:rPr>
        <w:t xml:space="preserve">KENNETH FAULVE-MONTOJO (2000)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Political Science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San Jose State University; M.A., 1985, California State University, Sacramento; Ph.D., 1998, University of California, Santa Barbara.</w:t>
      </w:r>
    </w:p>
    <w:bookmarkStart w:colFirst="0" w:colLast="0" w:name="3fg1ce0" w:id="241"/>
    <w:bookmarkEnd w:id="241"/>
    <w:p w:rsidR="00000000" w:rsidDel="00000000" w:rsidP="00000000" w:rsidRDefault="00000000" w:rsidRPr="00000000" w14:paraId="00000290">
      <w:pPr>
        <w:pStyle w:val="Heading3"/>
        <w:rPr/>
      </w:pPr>
      <w:r w:rsidDel="00000000" w:rsidR="00000000" w:rsidRPr="00000000">
        <w:rPr>
          <w:rtl w:val="0"/>
        </w:rPr>
        <w:t xml:space="preserve">STEVEN L. FEDDER (1984)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Chemistry and Biochemistry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Colorado College; Ph.D., 1978, Arizona State University.</w:t>
      </w:r>
    </w:p>
    <w:bookmarkStart w:colFirst="0" w:colLast="0" w:name="1ulbmlt" w:id="242"/>
    <w:bookmarkEnd w:id="242"/>
    <w:p w:rsidR="00000000" w:rsidDel="00000000" w:rsidP="00000000" w:rsidRDefault="00000000" w:rsidRPr="00000000" w14:paraId="00000293">
      <w:pPr>
        <w:pStyle w:val="Heading3"/>
        <w:rPr/>
      </w:pPr>
      <w:r w:rsidDel="00000000" w:rsidR="00000000" w:rsidRPr="00000000">
        <w:rPr>
          <w:rtl w:val="0"/>
        </w:rPr>
        <w:t xml:space="preserve">JESICA FERNANDEZ (2016)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Ethnic Studies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2008, M.A., 2010, Ph.D., 2015, University of California, Santa Cruz.</w:t>
      </w:r>
    </w:p>
    <w:bookmarkStart w:colFirst="0" w:colLast="0" w:name="opg5y0v0nbpd" w:id="243"/>
    <w:bookmarkEnd w:id="243"/>
    <w:p w:rsidR="00000000" w:rsidDel="00000000" w:rsidP="00000000" w:rsidRDefault="00000000" w:rsidRPr="00000000" w14:paraId="00000296">
      <w:pPr>
        <w:pStyle w:val="Heading3"/>
        <w:spacing w:after="180" w:before="180" w:lineRule="auto"/>
        <w:rPr/>
      </w:pPr>
      <w:bookmarkStart w:colFirst="0" w:colLast="0" w:name="_pwif6ltev4f4" w:id="244"/>
      <w:bookmarkEnd w:id="244"/>
      <w:r w:rsidDel="00000000" w:rsidR="00000000" w:rsidRPr="00000000">
        <w:rPr>
          <w:rtl w:val="0"/>
        </w:rPr>
        <w:t xml:space="preserve">EVELYN FERRARO (2013)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Modern Languages and Literatures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Laurea, 1999, Universita degli Studi di Palermo; M.A., 2003, University of Essex; M.A., 2004, University of Pittsburgh; Ph.D., 2010, Brown University.</w:t>
      </w:r>
    </w:p>
    <w:bookmarkStart w:colFirst="0" w:colLast="0" w:name="2tq9fhf" w:id="245"/>
    <w:bookmarkEnd w:id="245"/>
    <w:p w:rsidR="00000000" w:rsidDel="00000000" w:rsidP="00000000" w:rsidRDefault="00000000" w:rsidRPr="00000000" w14:paraId="00000299">
      <w:pPr>
        <w:pStyle w:val="Heading3"/>
        <w:rPr/>
      </w:pPr>
      <w:r w:rsidDel="00000000" w:rsidR="00000000" w:rsidRPr="00000000">
        <w:rPr>
          <w:rtl w:val="0"/>
        </w:rPr>
        <w:t xml:space="preserve">ALEXANDER J. FIELD (1982)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Harvard University; M.Sc., 1971, London School of Economics; Ph.D., 1974, University of California, Berkeley.</w:t>
      </w:r>
    </w:p>
    <w:bookmarkStart w:colFirst="0" w:colLast="0" w:name="18vjpp8" w:id="246"/>
    <w:bookmarkEnd w:id="246"/>
    <w:p w:rsidR="00000000" w:rsidDel="00000000" w:rsidP="00000000" w:rsidRDefault="00000000" w:rsidRPr="00000000" w14:paraId="0000029C">
      <w:pPr>
        <w:pStyle w:val="Heading3"/>
        <w:rPr/>
      </w:pPr>
      <w:r w:rsidDel="00000000" w:rsidR="00000000" w:rsidRPr="00000000">
        <w:rPr>
          <w:rtl w:val="0"/>
        </w:rPr>
        <w:t xml:space="preserve">SILVIA M. B. FIGUEIRA (1998)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1988, M.S., 1991, Federal University of Rio de Janeiro; Ph.D., 1996, University of California, San Diego.</w:t>
      </w:r>
    </w:p>
    <w:bookmarkStart w:colFirst="0" w:colLast="0" w:name="3sv78d1" w:id="247"/>
    <w:bookmarkEnd w:id="247"/>
    <w:p w:rsidR="00000000" w:rsidDel="00000000" w:rsidP="00000000" w:rsidRDefault="00000000" w:rsidRPr="00000000" w14:paraId="0000029F">
      <w:pPr>
        <w:pStyle w:val="Heading3"/>
        <w:rPr/>
      </w:pPr>
      <w:r w:rsidDel="00000000" w:rsidR="00000000" w:rsidRPr="00000000">
        <w:rPr>
          <w:rtl w:val="0"/>
        </w:rPr>
        <w:t xml:space="preserve">BARBARA MEANS FRASER (1993)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Yankton College; M.A., 1978, Miami University; Ph.D., 1982, University of Oregon.</w:t>
      </w:r>
    </w:p>
    <w:bookmarkStart w:colFirst="0" w:colLast="0" w:name="280hiku" w:id="248"/>
    <w:bookmarkEnd w:id="248"/>
    <w:p w:rsidR="00000000" w:rsidDel="00000000" w:rsidP="00000000" w:rsidRDefault="00000000" w:rsidRPr="00000000" w14:paraId="000002A2">
      <w:pPr>
        <w:pStyle w:val="Heading3"/>
        <w:rPr/>
      </w:pPr>
      <w:r w:rsidDel="00000000" w:rsidR="00000000" w:rsidRPr="00000000">
        <w:rPr>
          <w:rtl w:val="0"/>
        </w:rPr>
        <w:t xml:space="preserve">DON FRITZ (2007)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and Art History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BFA, 1976, University of California, Santa Cruz; MFA, 1978, University of California, Davis.</w:t>
      </w:r>
    </w:p>
    <w:bookmarkStart w:colFirst="0" w:colLast="0" w:name="n5rssn" w:id="249"/>
    <w:bookmarkEnd w:id="249"/>
    <w:p w:rsidR="00000000" w:rsidDel="00000000" w:rsidP="00000000" w:rsidRDefault="00000000" w:rsidRPr="00000000" w14:paraId="000002A5">
      <w:pPr>
        <w:pStyle w:val="Heading3"/>
        <w:rPr/>
      </w:pPr>
      <w:r w:rsidDel="00000000" w:rsidR="00000000" w:rsidRPr="00000000">
        <w:rPr>
          <w:rtl w:val="0"/>
        </w:rPr>
        <w:t xml:space="preserve">SEIKO FUJII (2017)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Osaka University of Foreign Studies; M.S., 1996, Purdue University; Ph.D., 2002, Purdue University.</w:t>
      </w:r>
    </w:p>
    <w:bookmarkStart w:colFirst="0" w:colLast="0" w:name="375fbgg" w:id="250"/>
    <w:bookmarkEnd w:id="250"/>
    <w:p w:rsidR="00000000" w:rsidDel="00000000" w:rsidP="00000000" w:rsidRDefault="00000000" w:rsidRPr="00000000" w14:paraId="000002A8">
      <w:pPr>
        <w:pStyle w:val="Heading3"/>
        <w:rPr/>
      </w:pPr>
      <w:r w:rsidDel="00000000" w:rsidR="00000000" w:rsidRPr="00000000">
        <w:rPr>
          <w:rtl w:val="0"/>
        </w:rPr>
        <w:t xml:space="preserve">AMELIA FULLER (2008)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Davidson College; Ph.D., 2006, University of Michigan.</w:t>
      </w:r>
    </w:p>
    <w:bookmarkStart w:colFirst="0" w:colLast="0" w:name="1maplo9" w:id="251"/>
    <w:bookmarkEnd w:id="251"/>
    <w:p w:rsidR="00000000" w:rsidDel="00000000" w:rsidP="00000000" w:rsidRDefault="00000000" w:rsidRPr="00000000" w14:paraId="000002AB">
      <w:pPr>
        <w:pStyle w:val="Heading3"/>
        <w:rPr/>
      </w:pPr>
      <w:r w:rsidDel="00000000" w:rsidR="00000000" w:rsidRPr="00000000">
        <w:rPr>
          <w:rtl w:val="0"/>
        </w:rPr>
        <w:t xml:space="preserve">MARK FUSCO, S.J. (2016)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University of Toronto; MAR, 1991, Yale University; STL, 1997, Lateran University; Ph.D., 2015, University of Toronto.</w:t>
      </w:r>
    </w:p>
    <w:bookmarkStart w:colFirst="0" w:colLast="0" w:name="46ad4c2" w:id="252"/>
    <w:bookmarkEnd w:id="252"/>
    <w:p w:rsidR="00000000" w:rsidDel="00000000" w:rsidP="00000000" w:rsidRDefault="00000000" w:rsidRPr="00000000" w14:paraId="000002AE">
      <w:pPr>
        <w:pStyle w:val="Heading3"/>
        <w:rPr/>
      </w:pPr>
      <w:r w:rsidDel="00000000" w:rsidR="00000000" w:rsidRPr="00000000">
        <w:rPr>
          <w:rtl w:val="0"/>
        </w:rPr>
        <w:t xml:space="preserve">CHARLES GABBE (2017)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Environmental Studies and Sciences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University of Oregon; MUP, 2006, University of Washington.</w:t>
      </w:r>
    </w:p>
    <w:bookmarkStart w:colFirst="0" w:colLast="0" w:name="bxqkkv6yrwve" w:id="253"/>
    <w:bookmarkEnd w:id="253"/>
    <w:p w:rsidR="00000000" w:rsidDel="00000000" w:rsidP="00000000" w:rsidRDefault="00000000" w:rsidRPr="00000000" w14:paraId="000002B1">
      <w:pPr>
        <w:pStyle w:val="Heading3"/>
        <w:rPr/>
      </w:pPr>
      <w:bookmarkStart w:colFirst="0" w:colLast="0" w:name="_pt0qe48iavsq" w:id="254"/>
      <w:bookmarkEnd w:id="254"/>
      <w:r w:rsidDel="00000000" w:rsidR="00000000" w:rsidRPr="00000000">
        <w:rPr>
          <w:rtl w:val="0"/>
        </w:rPr>
        <w:t xml:space="preserve">MATTHEW GAUDET (2019)</w:t>
      </w:r>
    </w:p>
    <w:p w:rsidR="00000000" w:rsidDel="00000000" w:rsidP="00000000" w:rsidRDefault="00000000" w:rsidRPr="00000000" w14:paraId="000002B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General Engineering</w:t>
      </w:r>
    </w:p>
    <w:p w:rsidR="00000000" w:rsidDel="00000000" w:rsidP="00000000" w:rsidRDefault="00000000" w:rsidRPr="00000000" w14:paraId="000002B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2000, Villanova University; M.A., 2006, Loyola Marymount University; Ph.D., 2015, Graduate Theological Union. </w:t>
      </w:r>
    </w:p>
    <w:bookmarkStart w:colFirst="0" w:colLast="0" w:name="2lfnejv" w:id="255"/>
    <w:bookmarkEnd w:id="255"/>
    <w:p w:rsidR="00000000" w:rsidDel="00000000" w:rsidP="00000000" w:rsidRDefault="00000000" w:rsidRPr="00000000" w14:paraId="000002B4">
      <w:pPr>
        <w:pStyle w:val="Heading3"/>
        <w:rPr/>
      </w:pPr>
      <w:r w:rsidDel="00000000" w:rsidR="00000000" w:rsidRPr="00000000">
        <w:rPr>
          <w:rtl w:val="0"/>
        </w:rPr>
        <w:t xml:space="preserve">ANDREW J. GARAVEL, S.J. (2005)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1980, Fairfield University; A.M., 1985, University of Chicago; M.Div., 1991, University of Toronto; STB, 1991, Regis College; Ph.D., 2003, New York University.</w:t>
      </w:r>
    </w:p>
    <w:bookmarkStart w:colFirst="0" w:colLast="0" w:name="10kxoro" w:id="256"/>
    <w:bookmarkEnd w:id="256"/>
    <w:p w:rsidR="00000000" w:rsidDel="00000000" w:rsidP="00000000" w:rsidRDefault="00000000" w:rsidRPr="00000000" w14:paraId="000002B7">
      <w:pPr>
        <w:pStyle w:val="Heading3"/>
        <w:rPr/>
      </w:pPr>
      <w:r w:rsidDel="00000000" w:rsidR="00000000" w:rsidRPr="00000000">
        <w:rPr>
          <w:rtl w:val="0"/>
        </w:rPr>
        <w:t xml:space="preserve">LINDA GARBER (2001)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Women’s and Gender Studies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Harvard University; M.A., 1990, Ph.D., 1995, Stanford University.</w:t>
      </w:r>
    </w:p>
    <w:bookmarkStart w:colFirst="0" w:colLast="0" w:name="3kkl7fh" w:id="257"/>
    <w:bookmarkEnd w:id="257"/>
    <w:p w:rsidR="00000000" w:rsidDel="00000000" w:rsidP="00000000" w:rsidRDefault="00000000" w:rsidRPr="00000000" w14:paraId="000002BA">
      <w:pPr>
        <w:pStyle w:val="Heading3"/>
        <w:rPr/>
      </w:pPr>
      <w:r w:rsidDel="00000000" w:rsidR="00000000" w:rsidRPr="00000000">
        <w:rPr>
          <w:rtl w:val="0"/>
        </w:rPr>
        <w:t xml:space="preserve">ALMA M. GARCIA (1982)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University of Texas, El Paso; M.A., 1978, Ph.D., 1982, Harvard University.</w:t>
      </w:r>
    </w:p>
    <w:bookmarkStart w:colFirst="0" w:colLast="0" w:name="1zpvhna" w:id="258"/>
    <w:bookmarkEnd w:id="258"/>
    <w:p w:rsidR="00000000" w:rsidDel="00000000" w:rsidP="00000000" w:rsidRDefault="00000000" w:rsidRPr="00000000" w14:paraId="000002BD">
      <w:pPr>
        <w:pStyle w:val="Heading3"/>
        <w:rPr/>
      </w:pPr>
      <w:r w:rsidDel="00000000" w:rsidR="00000000" w:rsidRPr="00000000">
        <w:rPr>
          <w:rtl w:val="0"/>
        </w:rPr>
        <w:t xml:space="preserve">YUJIE GE (2007)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Beijing University; M.A., 2002, University of Massachusetts; M.S., 2004, San Jose State University.</w:t>
      </w:r>
    </w:p>
    <w:bookmarkStart w:colFirst="0" w:colLast="0" w:name="4jpj0b3" w:id="259"/>
    <w:bookmarkEnd w:id="259"/>
    <w:p w:rsidR="00000000" w:rsidDel="00000000" w:rsidP="00000000" w:rsidRDefault="00000000" w:rsidRPr="00000000" w14:paraId="000002C0">
      <w:pPr>
        <w:pStyle w:val="Heading3"/>
        <w:rPr/>
      </w:pPr>
      <w:r w:rsidDel="00000000" w:rsidR="00000000" w:rsidRPr="00000000">
        <w:rPr>
          <w:rtl w:val="0"/>
        </w:rPr>
        <w:t xml:space="preserve">MANOOCHEHR GHIASSI (1981)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1970, University of Tehran; M.S., 1974, Southern Illinois University; M.S., 1979, Ph.D., 1980, University of Illinois, Urbana-Champaign.</w:t>
      </w:r>
    </w:p>
    <w:bookmarkStart w:colFirst="0" w:colLast="0" w:name="22wz6br99tqu" w:id="260"/>
    <w:bookmarkEnd w:id="260"/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e5gybu5o487o" w:id="261"/>
      <w:bookmarkEnd w:id="261"/>
      <w:r w:rsidDel="00000000" w:rsidR="00000000" w:rsidRPr="00000000">
        <w:rPr>
          <w:rtl w:val="0"/>
        </w:rPr>
        <w:t xml:space="preserve">SMITA GHOSH (2020)</w:t>
      </w:r>
    </w:p>
    <w:p w:rsidR="00000000" w:rsidDel="00000000" w:rsidP="00000000" w:rsidRDefault="00000000" w:rsidRPr="00000000" w14:paraId="000002C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2C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B.S.E, 2015, West Bengal University of Technology, India; M.S., 2017,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University of Texas, Dallas.</w:t>
      </w:r>
    </w:p>
    <w:bookmarkStart w:colFirst="0" w:colLast="0" w:name="3xzr3ei" w:id="262"/>
    <w:bookmarkEnd w:id="262"/>
    <w:p w:rsidR="00000000" w:rsidDel="00000000" w:rsidP="00000000" w:rsidRDefault="00000000" w:rsidRPr="00000000" w14:paraId="000002C6">
      <w:pPr>
        <w:pStyle w:val="Heading3"/>
        <w:rPr/>
      </w:pPr>
      <w:r w:rsidDel="00000000" w:rsidR="00000000" w:rsidRPr="00000000">
        <w:rPr>
          <w:rtl w:val="0"/>
        </w:rPr>
        <w:t xml:space="preserve">KIRK GLASER (2006)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Dartmouth College; M.A., 1992, Ph.D., 1993, University of California, Berkeley.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cwizydh9r32c" w:id="263"/>
      <w:bookmarkEnd w:id="263"/>
      <w:r w:rsidDel="00000000" w:rsidR="00000000" w:rsidRPr="00000000">
        <w:rPr>
          <w:rtl w:val="0"/>
        </w:rPr>
        <w:t xml:space="preserve">MATHEW GOMES (2018)</w:t>
      </w:r>
    </w:p>
    <w:p w:rsidR="00000000" w:rsidDel="00000000" w:rsidP="00000000" w:rsidRDefault="00000000" w:rsidRPr="00000000" w14:paraId="000002C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2008, M.A., 2012, California State University, Fresno; Ph.D., 2016, Michigan State University.</w:t>
      </w:r>
    </w:p>
    <w:bookmarkStart w:colFirst="0" w:colLast="0" w:name="2lypw6ak8l1a" w:id="264"/>
    <w:bookmarkEnd w:id="264"/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qe45gu72wvyh" w:id="265"/>
      <w:bookmarkEnd w:id="265"/>
      <w:r w:rsidDel="00000000" w:rsidR="00000000" w:rsidRPr="00000000">
        <w:rPr>
          <w:rtl w:val="0"/>
        </w:rPr>
        <w:t xml:space="preserve">SONIA GOMEZ (2020)</w:t>
      </w:r>
    </w:p>
    <w:p w:rsidR="00000000" w:rsidDel="00000000" w:rsidP="00000000" w:rsidRDefault="00000000" w:rsidRPr="00000000" w14:paraId="000002C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History</w:t>
      </w:r>
    </w:p>
    <w:p w:rsidR="00000000" w:rsidDel="00000000" w:rsidP="00000000" w:rsidRDefault="00000000" w:rsidRPr="00000000" w14:paraId="000002C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University of California Berkeley; M.A., 2014, Ph.D., 2018, University of Chicago.</w:t>
      </w:r>
    </w:p>
    <w:bookmarkStart w:colFirst="0" w:colLast="0" w:name="2d51dmb" w:id="266"/>
    <w:bookmarkEnd w:id="266"/>
    <w:p w:rsidR="00000000" w:rsidDel="00000000" w:rsidP="00000000" w:rsidRDefault="00000000" w:rsidRPr="00000000" w14:paraId="000002CF">
      <w:pPr>
        <w:pStyle w:val="Heading3"/>
        <w:rPr/>
      </w:pPr>
      <w:r w:rsidDel="00000000" w:rsidR="00000000" w:rsidRPr="00000000">
        <w:rPr>
          <w:rtl w:val="0"/>
        </w:rPr>
        <w:t xml:space="preserve">DENNIS R. GORDON (1980)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M.A., 1975, San Francisco State University; Ph.D., 1979, University of California, Santa Barbara.</w:t>
      </w:r>
    </w:p>
    <w:bookmarkStart w:colFirst="0" w:colLast="0" w:name="sabnu4" w:id="267"/>
    <w:bookmarkEnd w:id="267"/>
    <w:p w:rsidR="00000000" w:rsidDel="00000000" w:rsidP="00000000" w:rsidRDefault="00000000" w:rsidRPr="00000000" w14:paraId="000002D2">
      <w:pPr>
        <w:pStyle w:val="Heading3"/>
        <w:rPr/>
      </w:pPr>
      <w:r w:rsidDel="00000000" w:rsidR="00000000" w:rsidRPr="00000000">
        <w:rPr>
          <w:rtl w:val="0"/>
        </w:rPr>
        <w:t xml:space="preserve">FRANCINE GORDON (2017)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Vassar College; M.A., 1971, Yale University; Ph.D., 1973, Yale University.</w:t>
      </w:r>
    </w:p>
    <w:bookmarkStart w:colFirst="0" w:colLast="0" w:name="3c9z6hx" w:id="268"/>
    <w:bookmarkEnd w:id="268"/>
    <w:p w:rsidR="00000000" w:rsidDel="00000000" w:rsidP="00000000" w:rsidRDefault="00000000" w:rsidRPr="00000000" w14:paraId="000002D5">
      <w:pPr>
        <w:pStyle w:val="Heading3"/>
        <w:rPr/>
      </w:pPr>
      <w:r w:rsidDel="00000000" w:rsidR="00000000" w:rsidRPr="00000000">
        <w:rPr>
          <w:rtl w:val="0"/>
        </w:rPr>
        <w:t xml:space="preserve">JAMES L. GRAINGER (1987)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California, Santa Cruz; Ph.D., 1978, University of California, Berkeley.</w:t>
      </w:r>
    </w:p>
    <w:bookmarkStart w:colFirst="0" w:colLast="0" w:name="1rf9gpq" w:id="269"/>
    <w:bookmarkEnd w:id="269"/>
    <w:p w:rsidR="00000000" w:rsidDel="00000000" w:rsidP="00000000" w:rsidRDefault="00000000" w:rsidRPr="00000000" w14:paraId="000002D8">
      <w:pPr>
        <w:pStyle w:val="Heading3"/>
        <w:rPr/>
      </w:pPr>
      <w:r w:rsidDel="00000000" w:rsidR="00000000" w:rsidRPr="00000000">
        <w:rPr>
          <w:rtl w:val="0"/>
        </w:rPr>
        <w:t xml:space="preserve">DAVID B. GRAY (2005)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Wesleyan University; M.A., 1995, M.Phil., 1998, Ph.D., 2001, Columbia University.</w:t>
      </w:r>
    </w:p>
    <w:bookmarkStart w:colFirst="0" w:colLast="0" w:name="4bewzdj" w:id="270"/>
    <w:bookmarkEnd w:id="270"/>
    <w:p w:rsidR="00000000" w:rsidDel="00000000" w:rsidP="00000000" w:rsidRDefault="00000000" w:rsidRPr="00000000" w14:paraId="000002DB">
      <w:pPr>
        <w:pStyle w:val="Heading3"/>
        <w:rPr/>
      </w:pPr>
      <w:r w:rsidDel="00000000" w:rsidR="00000000" w:rsidRPr="00000000">
        <w:rPr>
          <w:rtl w:val="0"/>
        </w:rPr>
        <w:t xml:space="preserve">LESLIE GRAY (1999)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Environmental Studies and Sciences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Georgetown University; M.S., 1992, University of California, Davis; Ph.D., 1997, University of Illinois, Urbana-Champaign.</w:t>
      </w:r>
    </w:p>
    <w:bookmarkStart w:colFirst="0" w:colLast="0" w:name="2qk79lc" w:id="271"/>
    <w:bookmarkEnd w:id="271"/>
    <w:p w:rsidR="00000000" w:rsidDel="00000000" w:rsidP="00000000" w:rsidRDefault="00000000" w:rsidRPr="00000000" w14:paraId="000002DE">
      <w:pPr>
        <w:pStyle w:val="Heading3"/>
        <w:rPr/>
      </w:pPr>
      <w:r w:rsidDel="00000000" w:rsidR="00000000" w:rsidRPr="00000000">
        <w:rPr>
          <w:rtl w:val="0"/>
        </w:rPr>
        <w:t xml:space="preserve">WILLIAM S. GREENWALT (1982)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 and History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M.A., 1978, Ph.D., 1985, University of Virginia.</w:t>
      </w:r>
    </w:p>
    <w:bookmarkStart w:colFirst="0" w:colLast="0" w:name="e9vn4vyi6r7o" w:id="272"/>
    <w:bookmarkEnd w:id="272"/>
    <w:p w:rsidR="00000000" w:rsidDel="00000000" w:rsidP="00000000" w:rsidRDefault="00000000" w:rsidRPr="00000000" w14:paraId="000002E1">
      <w:pPr>
        <w:pStyle w:val="Heading3"/>
        <w:rPr/>
      </w:pPr>
      <w:bookmarkStart w:colFirst="0" w:colLast="0" w:name="_gxfqa1f1uxs9" w:id="273"/>
      <w:bookmarkEnd w:id="273"/>
      <w:r w:rsidDel="00000000" w:rsidR="00000000" w:rsidRPr="00000000">
        <w:rPr>
          <w:rtl w:val="0"/>
        </w:rPr>
        <w:t xml:space="preserve">JOSHUA T. GRICE (2020)</w:t>
      </w:r>
    </w:p>
    <w:p w:rsidR="00000000" w:rsidDel="00000000" w:rsidP="00000000" w:rsidRDefault="00000000" w:rsidRPr="00000000" w14:paraId="000002E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2E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B.Sc., 2014, Virginia Commonwealth University; Ph.D., 2020, University of South Carolina.</w:t>
      </w:r>
    </w:p>
    <w:bookmarkStart w:colFirst="0" w:colLast="0" w:name="15phjt5" w:id="274"/>
    <w:bookmarkEnd w:id="274"/>
    <w:p w:rsidR="00000000" w:rsidDel="00000000" w:rsidP="00000000" w:rsidRDefault="00000000" w:rsidRPr="00000000" w14:paraId="000002E4">
      <w:pPr>
        <w:pStyle w:val="Heading3"/>
        <w:rPr/>
      </w:pPr>
      <w:r w:rsidDel="00000000" w:rsidR="00000000" w:rsidRPr="00000000">
        <w:rPr>
          <w:rtl w:val="0"/>
        </w:rPr>
        <w:t xml:space="preserve">ALLIA GRIFFIN (2014)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Ethnic Studies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Santa Clara University; M.A., 2009, California State University, Chico; Ph.D., 2014, University of California, San Diego.</w:t>
      </w:r>
    </w:p>
    <w:bookmarkStart w:colFirst="0" w:colLast="0" w:name="bvqnosguy3ow" w:id="275"/>
    <w:bookmarkEnd w:id="275"/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r29k49w1ecjf" w:id="276"/>
      <w:bookmarkEnd w:id="276"/>
      <w:r w:rsidDel="00000000" w:rsidR="00000000" w:rsidRPr="00000000">
        <w:rPr>
          <w:rtl w:val="0"/>
        </w:rPr>
        <w:t xml:space="preserve">AUDREY GUO (2019)</w:t>
      </w:r>
    </w:p>
    <w:p w:rsidR="00000000" w:rsidDel="00000000" w:rsidP="00000000" w:rsidRDefault="00000000" w:rsidRPr="00000000" w14:paraId="000002E8">
      <w:pPr>
        <w:spacing w:after="180" w:before="180" w:lineRule="auto"/>
        <w:rPr/>
      </w:pPr>
      <w:ins w:author="Sheryl Becker" w:id="30" w:date="2021-03-23T22:23:01Z">
        <w:r w:rsidDel="00000000" w:rsidR="00000000" w:rsidRPr="00000000">
          <w:rPr>
            <w:rtl w:val="0"/>
          </w:rPr>
          <w:t xml:space="preserve">Acting </w:t>
        </w:r>
      </w:ins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2E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2013, University of California, Berkeley; Ph.D., 2019, Stanford University. </w:t>
      </w:r>
    </w:p>
    <w:bookmarkStart w:colFirst="0" w:colLast="0" w:name="7n89ftihs9mb" w:id="277"/>
    <w:bookmarkEnd w:id="277"/>
    <w:p w:rsidR="00000000" w:rsidDel="00000000" w:rsidP="00000000" w:rsidRDefault="00000000" w:rsidRPr="00000000" w14:paraId="000002EA">
      <w:pPr>
        <w:pStyle w:val="Heading3"/>
        <w:rPr/>
      </w:pPr>
      <w:bookmarkStart w:colFirst="0" w:colLast="0" w:name="_kaw4afgdpy6" w:id="278"/>
      <w:bookmarkEnd w:id="278"/>
      <w:r w:rsidDel="00000000" w:rsidR="00000000" w:rsidRPr="00000000">
        <w:rPr>
          <w:rtl w:val="0"/>
        </w:rPr>
        <w:t xml:space="preserve">KARINA GUTIERREZ</w:t>
      </w:r>
      <w:r w:rsidDel="00000000" w:rsidR="00000000" w:rsidRPr="00000000">
        <w:rPr>
          <w:rtl w:val="0"/>
        </w:rPr>
        <w:t xml:space="preserve"> (2020)</w:t>
      </w:r>
    </w:p>
    <w:p w:rsidR="00000000" w:rsidDel="00000000" w:rsidP="00000000" w:rsidRDefault="00000000" w:rsidRPr="00000000" w14:paraId="000002E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Theatre and Dance</w:t>
      </w:r>
    </w:p>
    <w:p w:rsidR="00000000" w:rsidDel="00000000" w:rsidP="00000000" w:rsidRDefault="00000000" w:rsidRPr="00000000" w14:paraId="000002E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2009, University of California, San Diego;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Stanford University. </w:t>
      </w:r>
    </w:p>
    <w:bookmarkStart w:colFirst="0" w:colLast="0" w:name="ogq8ehneekut" w:id="279"/>
    <w:bookmarkEnd w:id="279"/>
    <w:p w:rsidR="00000000" w:rsidDel="00000000" w:rsidP="00000000" w:rsidRDefault="00000000" w:rsidRPr="00000000" w14:paraId="000002ED">
      <w:pPr>
        <w:pStyle w:val="Heading3"/>
        <w:rPr/>
      </w:pPr>
      <w:bookmarkStart w:colFirst="0" w:colLast="0" w:name="_zdt82fgmanga" w:id="280"/>
      <w:bookmarkEnd w:id="280"/>
      <w:r w:rsidDel="00000000" w:rsidR="00000000" w:rsidRPr="00000000">
        <w:rPr>
          <w:rtl w:val="0"/>
        </w:rPr>
        <w:t xml:space="preserve">MUSTAFA HAJIJ (2020)</w:t>
      </w:r>
    </w:p>
    <w:p w:rsidR="00000000" w:rsidDel="00000000" w:rsidP="00000000" w:rsidRDefault="00000000" w:rsidRPr="00000000" w14:paraId="000002E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Mathematics and Computer Science</w:t>
      </w:r>
    </w:p>
    <w:p w:rsidR="00000000" w:rsidDel="00000000" w:rsidP="00000000" w:rsidRDefault="00000000" w:rsidRPr="00000000" w14:paraId="000002E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2005, Damascus University; M.S., 2008, Jordan University for Science and Technology; M.S., 2015, Ph.D. 2015, Louisiana State University.</w:t>
      </w:r>
      <w:r w:rsidDel="00000000" w:rsidR="00000000" w:rsidRPr="00000000">
        <w:rPr>
          <w:rtl w:val="0"/>
        </w:rPr>
      </w:r>
    </w:p>
    <w:bookmarkStart w:colFirst="0" w:colLast="0" w:name="24ufcor" w:id="281"/>
    <w:bookmarkEnd w:id="281"/>
    <w:p w:rsidR="00000000" w:rsidDel="00000000" w:rsidP="00000000" w:rsidRDefault="00000000" w:rsidRPr="00000000" w14:paraId="000002F0">
      <w:pPr>
        <w:pStyle w:val="Heading3"/>
        <w:rPr/>
      </w:pPr>
      <w:r w:rsidDel="00000000" w:rsidR="00000000" w:rsidRPr="00000000">
        <w:rPr>
          <w:rtl w:val="0"/>
        </w:rPr>
        <w:t xml:space="preserve">LINDSAY HALLADAY (2017)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California State University, San Bernardino; Ph.D., 2013, University of California, Los Angeles.</w:t>
      </w:r>
    </w:p>
    <w:bookmarkStart w:colFirst="0" w:colLast="0" w:name="jzpmwk" w:id="282"/>
    <w:bookmarkEnd w:id="282"/>
    <w:p w:rsidR="00000000" w:rsidDel="00000000" w:rsidP="00000000" w:rsidRDefault="00000000" w:rsidRPr="00000000" w14:paraId="000002F3">
      <w:pPr>
        <w:pStyle w:val="Heading3"/>
        <w:rPr/>
      </w:pPr>
      <w:r w:rsidDel="00000000" w:rsidR="00000000" w:rsidRPr="00000000">
        <w:rPr>
          <w:rtl w:val="0"/>
        </w:rPr>
        <w:t xml:space="preserve">SCOT HANNA-WEIR (2013)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B.M.Ed., 2003, University of North Carolina at Greensboro; M.M., 2005, University of Wisconsin-Madison; DMA, 2013, University of Maryland College Park.</w:t>
      </w:r>
    </w:p>
    <w:bookmarkStart w:colFirst="0" w:colLast="0" w:name="33zd5kd" w:id="283"/>
    <w:bookmarkEnd w:id="283"/>
    <w:p w:rsidR="00000000" w:rsidDel="00000000" w:rsidP="00000000" w:rsidRDefault="00000000" w:rsidRPr="00000000" w14:paraId="000002F6">
      <w:pPr>
        <w:pStyle w:val="Heading3"/>
        <w:rPr/>
      </w:pPr>
      <w:r w:rsidDel="00000000" w:rsidR="00000000" w:rsidRPr="00000000">
        <w:rPr>
          <w:rtl w:val="0"/>
        </w:rPr>
        <w:t xml:space="preserve">RONALD T. HANSEN (1996)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Creighton University; MFA, 1974, University of Iowa; M.A., 1995, Santa Clara University.</w:t>
      </w:r>
    </w:p>
    <w:bookmarkStart w:colFirst="0" w:colLast="0" w:name="2i9l8ns" w:id="284"/>
    <w:bookmarkEnd w:id="284"/>
    <w:p w:rsidR="00000000" w:rsidDel="00000000" w:rsidP="00000000" w:rsidRDefault="00000000" w:rsidRPr="00000000" w14:paraId="000002F9">
      <w:pPr>
        <w:pStyle w:val="Heading3"/>
        <w:rPr/>
      </w:pPr>
      <w:r w:rsidDel="00000000" w:rsidR="00000000" w:rsidRPr="00000000">
        <w:rPr>
          <w:rtl w:val="0"/>
        </w:rPr>
        <w:t xml:space="preserve">DAWN M. HART (2014)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Biology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A.A., 1996, College of Marin; B.S., 2001, Ph.D., 2010, University of California, Santa Cruz.</w:t>
      </w:r>
    </w:p>
    <w:bookmarkStart w:colFirst="0" w:colLast="0" w:name="xevivl" w:id="285"/>
    <w:bookmarkEnd w:id="285"/>
    <w:p w:rsidR="00000000" w:rsidDel="00000000" w:rsidP="00000000" w:rsidRDefault="00000000" w:rsidRPr="00000000" w14:paraId="000002FC">
      <w:pPr>
        <w:pStyle w:val="Heading3"/>
        <w:rPr/>
      </w:pPr>
      <w:r w:rsidDel="00000000" w:rsidR="00000000" w:rsidRPr="00000000">
        <w:rPr>
          <w:rtl w:val="0"/>
        </w:rPr>
        <w:t xml:space="preserve">MICHAEL HARTGLASS (2016)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University of Rochester; Ph.D., 2013, University of California, Berkeley.</w:t>
      </w:r>
    </w:p>
    <w:bookmarkStart w:colFirst="0" w:colLast="0" w:name="1wjtbr7" w:id="286"/>
    <w:bookmarkEnd w:id="286"/>
    <w:p w:rsidR="00000000" w:rsidDel="00000000" w:rsidP="00000000" w:rsidRDefault="00000000" w:rsidRPr="00000000" w14:paraId="000002FF">
      <w:pPr>
        <w:pStyle w:val="Heading3"/>
        <w:rPr/>
      </w:pPr>
      <w:r w:rsidDel="00000000" w:rsidR="00000000" w:rsidRPr="00000000">
        <w:rPr>
          <w:rtl w:val="0"/>
        </w:rPr>
        <w:t xml:space="preserve">JOHN C. HAWLEY (1986)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M.A., 1971, St. Louis University; M.Div., 1977, STM, 1977, Graduate Theological Union; Ph.D., 1985, University of Pennsylvania.</w:t>
      </w:r>
    </w:p>
    <w:bookmarkStart w:colFirst="0" w:colLast="0" w:name="4gjguf0" w:id="287"/>
    <w:bookmarkEnd w:id="287"/>
    <w:p w:rsidR="00000000" w:rsidDel="00000000" w:rsidP="00000000" w:rsidRDefault="00000000" w:rsidRPr="00000000" w14:paraId="00000302">
      <w:pPr>
        <w:pStyle w:val="Heading3"/>
        <w:rPr/>
      </w:pPr>
      <w:r w:rsidDel="00000000" w:rsidR="00000000" w:rsidRPr="00000000">
        <w:rPr>
          <w:rtl w:val="0"/>
        </w:rPr>
        <w:t xml:space="preserve">ANTHONY Q. HAZARD JR. (2012)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Ethnic Studies and History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Arizona State University; Ph.D., 2008, Temple University.</w:t>
      </w:r>
    </w:p>
    <w:bookmarkStart w:colFirst="0" w:colLast="0" w:name="2vor4mt" w:id="288"/>
    <w:bookmarkEnd w:id="288"/>
    <w:p w:rsidR="00000000" w:rsidDel="00000000" w:rsidP="00000000" w:rsidRDefault="00000000" w:rsidRPr="00000000" w14:paraId="00000305">
      <w:pPr>
        <w:pStyle w:val="Heading3"/>
        <w:rPr/>
      </w:pPr>
      <w:r w:rsidDel="00000000" w:rsidR="00000000" w:rsidRPr="00000000">
        <w:rPr>
          <w:rtl w:val="0"/>
        </w:rPr>
        <w:t xml:space="preserve">RONG HE (2003)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Civil Engineering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1993, M.E., 1996, Chongquing University; Ph.D., 2000, University of Wisconsin.</w:t>
      </w:r>
    </w:p>
    <w:bookmarkStart w:colFirst="0" w:colLast="0" w:name="1au1eum" w:id="289"/>
    <w:bookmarkEnd w:id="289"/>
    <w:p w:rsidR="00000000" w:rsidDel="00000000" w:rsidP="00000000" w:rsidRDefault="00000000" w:rsidRPr="00000000" w14:paraId="00000308">
      <w:pPr>
        <w:pStyle w:val="Heading3"/>
        <w:rPr/>
      </w:pPr>
      <w:r w:rsidDel="00000000" w:rsidR="00000000" w:rsidRPr="00000000">
        <w:rPr>
          <w:rtl w:val="0"/>
        </w:rPr>
        <w:t xml:space="preserve">TIMOTHY J. HEALY (1966)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1958, Seattle University; MSEE, 1959, Stanford University; Ph.D., 1966, University of Colorado, Boulder.</w:t>
      </w:r>
    </w:p>
    <w:bookmarkStart w:colFirst="0" w:colLast="0" w:name="3utoxif" w:id="290"/>
    <w:bookmarkEnd w:id="290"/>
    <w:p w:rsidR="00000000" w:rsidDel="00000000" w:rsidP="00000000" w:rsidRDefault="00000000" w:rsidRPr="00000000" w14:paraId="0000030B">
      <w:pPr>
        <w:pStyle w:val="Heading3"/>
        <w:rPr/>
      </w:pPr>
      <w:r w:rsidDel="00000000" w:rsidR="00000000" w:rsidRPr="00000000">
        <w:rPr>
          <w:rtl w:val="0"/>
        </w:rPr>
        <w:t xml:space="preserve">JOHN R. HEATH (1991)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Pomona College; M.A., 1980, Ph.D., 1982, Stanford University.</w:t>
      </w:r>
    </w:p>
    <w:bookmarkStart w:colFirst="0" w:colLast="0" w:name="nm9q75opodye" w:id="291"/>
    <w:bookmarkEnd w:id="291"/>
    <w:p w:rsidR="00000000" w:rsidDel="00000000" w:rsidP="00000000" w:rsidRDefault="00000000" w:rsidRPr="00000000" w14:paraId="0000030E">
      <w:pPr>
        <w:pStyle w:val="Heading3"/>
        <w:rPr/>
      </w:pPr>
      <w:bookmarkStart w:colFirst="0" w:colLast="0" w:name="_ki62n7xyewrh" w:id="292"/>
      <w:bookmarkEnd w:id="292"/>
      <w:r w:rsidDel="00000000" w:rsidR="00000000" w:rsidRPr="00000000">
        <w:rPr>
          <w:rtl w:val="0"/>
        </w:rPr>
        <w:t xml:space="preserve">DONALD HEIDER (2018)</w:t>
      </w:r>
    </w:p>
    <w:p w:rsidR="00000000" w:rsidDel="00000000" w:rsidP="00000000" w:rsidRDefault="00000000" w:rsidRPr="00000000" w14:paraId="000003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Communication</w:t>
      </w:r>
    </w:p>
    <w:p w:rsidR="00000000" w:rsidDel="00000000" w:rsidP="00000000" w:rsidRDefault="00000000" w:rsidRPr="00000000" w14:paraId="000003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1980, Colorado State University, Fort Collins; M.A., 1990, American University; Ph.D., 1997, University of Colorado, Boulder.</w:t>
      </w:r>
    </w:p>
    <w:bookmarkStart w:colFirst="0" w:colLast="0" w:name="393x0lu" w:id="293"/>
    <w:bookmarkEnd w:id="293"/>
    <w:p w:rsidR="00000000" w:rsidDel="00000000" w:rsidP="00000000" w:rsidRDefault="00000000" w:rsidRPr="00000000" w14:paraId="00000311">
      <w:pPr>
        <w:pStyle w:val="Heading3"/>
        <w:rPr/>
      </w:pPr>
      <w:r w:rsidDel="00000000" w:rsidR="00000000" w:rsidRPr="00000000">
        <w:rPr>
          <w:rtl w:val="0"/>
        </w:rPr>
        <w:t xml:space="preserve">KATHARINE HEINTZ (2007)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Communication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University of California, Santa Barbara; M.S., 1985, Boston University; Ph.D., 1992, University of Illinois.</w:t>
      </w:r>
    </w:p>
    <w:bookmarkStart w:colFirst="0" w:colLast="0" w:name="1o97atn" w:id="294"/>
    <w:bookmarkEnd w:id="294"/>
    <w:p w:rsidR="00000000" w:rsidDel="00000000" w:rsidP="00000000" w:rsidRDefault="00000000" w:rsidRPr="00000000" w14:paraId="00000314">
      <w:pPr>
        <w:pStyle w:val="Heading3"/>
        <w:rPr/>
      </w:pPr>
      <w:r w:rsidDel="00000000" w:rsidR="00000000" w:rsidRPr="00000000">
        <w:rPr>
          <w:rtl w:val="0"/>
        </w:rPr>
        <w:t xml:space="preserve">JOSEF HELLEBRANDT (1994)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1984, Ludwig-Maximilians-Universitt, Munich; M.A., 1987, University of North Carolina, Chapel Hill; Ph.D., 1990, Purdue University.</w:t>
      </w:r>
    </w:p>
    <w:bookmarkStart w:colFirst="0" w:colLast="0" w:name="488uthg" w:id="295"/>
    <w:bookmarkEnd w:id="295"/>
    <w:p w:rsidR="00000000" w:rsidDel="00000000" w:rsidP="00000000" w:rsidRDefault="00000000" w:rsidRPr="00000000" w14:paraId="00000317">
      <w:pPr>
        <w:pStyle w:val="Heading3"/>
        <w:rPr/>
      </w:pPr>
      <w:r w:rsidDel="00000000" w:rsidR="00000000" w:rsidRPr="00000000">
        <w:rPr>
          <w:rtl w:val="0"/>
        </w:rPr>
        <w:t xml:space="preserve">CHRISTIAN HELMERS (2013)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Lausanne; M.S., 2006, Ph.D., 2010, University of Oxford.</w:t>
      </w:r>
    </w:p>
    <w:bookmarkStart w:colFirst="0" w:colLast="0" w:name="2ne53p9" w:id="296"/>
    <w:bookmarkEnd w:id="296"/>
    <w:p w:rsidR="00000000" w:rsidDel="00000000" w:rsidP="00000000" w:rsidRDefault="00000000" w:rsidRPr="00000000" w14:paraId="0000031A">
      <w:pPr>
        <w:pStyle w:val="Heading3"/>
        <w:rPr/>
      </w:pPr>
      <w:r w:rsidDel="00000000" w:rsidR="00000000" w:rsidRPr="00000000">
        <w:rPr>
          <w:rtl w:val="0"/>
        </w:rPr>
        <w:t xml:space="preserve">ROBERT J. HENDERSHOTT (1993)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Stanford University; Ph.D., 1993, Ohio State University.</w:t>
      </w:r>
    </w:p>
    <w:bookmarkStart w:colFirst="0" w:colLast="0" w:name="cg4vy4dbq4wi" w:id="297"/>
    <w:bookmarkEnd w:id="297"/>
    <w:p w:rsidR="00000000" w:rsidDel="00000000" w:rsidP="00000000" w:rsidRDefault="00000000" w:rsidRPr="00000000" w14:paraId="0000031D">
      <w:pPr>
        <w:pStyle w:val="Heading3"/>
        <w:rPr/>
      </w:pPr>
      <w:bookmarkStart w:colFirst="0" w:colLast="0" w:name="_evggheoaocgm" w:id="298"/>
      <w:bookmarkEnd w:id="298"/>
      <w:r w:rsidDel="00000000" w:rsidR="00000000" w:rsidRPr="00000000">
        <w:rPr>
          <w:rtl w:val="0"/>
        </w:rPr>
        <w:t xml:space="preserve">JACQUELYN HENDRICKS (2013)</w:t>
      </w:r>
    </w:p>
    <w:p w:rsidR="00000000" w:rsidDel="00000000" w:rsidP="00000000" w:rsidRDefault="00000000" w:rsidRPr="00000000" w14:paraId="0000031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1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1999, University of California, Los Angeles; M.A., 2006, San Jose State University; Ph.D., 2013, Northwestern University.</w:t>
      </w:r>
    </w:p>
    <w:bookmarkStart w:colFirst="0" w:colLast="0" w:name="12jfdx2" w:id="299"/>
    <w:bookmarkEnd w:id="299"/>
    <w:p w:rsidR="00000000" w:rsidDel="00000000" w:rsidP="00000000" w:rsidRDefault="00000000" w:rsidRPr="00000000" w14:paraId="00000320">
      <w:pPr>
        <w:pStyle w:val="Heading3"/>
        <w:rPr/>
      </w:pPr>
      <w:r w:rsidDel="00000000" w:rsidR="00000000" w:rsidRPr="00000000">
        <w:rPr>
          <w:rtl w:val="0"/>
        </w:rPr>
        <w:t xml:space="preserve">DAVID C. HESS (2009)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Case Western Reserve University; Ph.D., 2004, Harvard University.</w:t>
      </w:r>
    </w:p>
    <w:bookmarkStart w:colFirst="0" w:colLast="0" w:name="3mj2wkv" w:id="300"/>
    <w:bookmarkEnd w:id="300"/>
    <w:p w:rsidR="00000000" w:rsidDel="00000000" w:rsidP="00000000" w:rsidRDefault="00000000" w:rsidRPr="00000000" w14:paraId="00000323">
      <w:pPr>
        <w:pStyle w:val="Heading3"/>
        <w:rPr/>
      </w:pPr>
      <w:r w:rsidDel="00000000" w:rsidR="00000000" w:rsidRPr="00000000">
        <w:rPr>
          <w:rtl w:val="0"/>
        </w:rPr>
        <w:t xml:space="preserve">TIMOTHY K. HIGHT (1984)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1972, California Institute of Technology; M.S., 1973, Ph.D., 1977, Stanford University.</w:t>
      </w:r>
    </w:p>
    <w:bookmarkStart w:colFirst="0" w:colLast="0" w:name="21od6so" w:id="301"/>
    <w:bookmarkEnd w:id="301"/>
    <w:p w:rsidR="00000000" w:rsidDel="00000000" w:rsidP="00000000" w:rsidRDefault="00000000" w:rsidRPr="00000000" w14:paraId="00000326">
      <w:pPr>
        <w:pStyle w:val="Heading3"/>
        <w:rPr/>
      </w:pPr>
      <w:r w:rsidDel="00000000" w:rsidR="00000000" w:rsidRPr="00000000">
        <w:rPr>
          <w:rtl w:val="0"/>
        </w:rPr>
        <w:t xml:space="preserve">KIMBERLY M. HILL (2008)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San Jose State University; MFA, 1995, American Conservatory Theater.</w:t>
      </w:r>
    </w:p>
    <w:bookmarkStart w:colFirst="0" w:colLast="0" w:name="gtnh0h" w:id="302"/>
    <w:bookmarkEnd w:id="302"/>
    <w:p w:rsidR="00000000" w:rsidDel="00000000" w:rsidP="00000000" w:rsidRDefault="00000000" w:rsidRPr="00000000" w14:paraId="00000329">
      <w:pPr>
        <w:pStyle w:val="Heading3"/>
        <w:rPr/>
      </w:pPr>
      <w:r w:rsidDel="00000000" w:rsidR="00000000" w:rsidRPr="00000000">
        <w:rPr>
          <w:rtl w:val="0"/>
        </w:rPr>
        <w:t xml:space="preserve">TERESIA HINGA (2005)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B.Ed., 1977, Kenyatta University; M.A., 1980, Nairobi University; Ph.D., 1990, University of Lancaster.</w:t>
      </w:r>
      <w:r w:rsidDel="00000000" w:rsidR="00000000" w:rsidRPr="00000000">
        <w:rPr>
          <w:rtl w:val="0"/>
        </w:rPr>
      </w:r>
    </w:p>
    <w:bookmarkStart w:colFirst="0" w:colLast="0" w:name="3zy8sjw" w:id="303"/>
    <w:bookmarkEnd w:id="303"/>
    <w:p w:rsidR="00000000" w:rsidDel="00000000" w:rsidP="00000000" w:rsidRDefault="00000000" w:rsidRPr="00000000" w14:paraId="0000032C">
      <w:pPr>
        <w:pStyle w:val="Heading3"/>
        <w:rPr/>
      </w:pPr>
      <w:r w:rsidDel="00000000" w:rsidR="00000000" w:rsidRPr="00000000">
        <w:rPr>
          <w:rtl w:val="0"/>
        </w:rPr>
        <w:t xml:space="preserve">ANGELA HOLZMEISTER (2015)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Classics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Kansas; M.A., 2008, University of Toronto; Ph.D., 2014, University of California, Santa Barbara.</w:t>
      </w:r>
    </w:p>
    <w:bookmarkStart w:colFirst="0" w:colLast="0" w:name="hq29sdrr4881" w:id="304"/>
    <w:bookmarkEnd w:id="304"/>
    <w:p w:rsidR="00000000" w:rsidDel="00000000" w:rsidP="00000000" w:rsidRDefault="00000000" w:rsidRPr="00000000" w14:paraId="0000032F">
      <w:pPr>
        <w:pStyle w:val="Heading3"/>
        <w:rPr/>
      </w:pPr>
      <w:bookmarkStart w:colFirst="0" w:colLast="0" w:name="_qxn9tnbc8hgc" w:id="305"/>
      <w:bookmarkEnd w:id="305"/>
      <w:r w:rsidDel="00000000" w:rsidR="00000000" w:rsidRPr="00000000">
        <w:rPr>
          <w:rtl w:val="0"/>
        </w:rPr>
        <w:t xml:space="preserve">SHIVA HOUSHMAND (2018)</w:t>
      </w:r>
    </w:p>
    <w:p w:rsidR="00000000" w:rsidDel="00000000" w:rsidP="00000000" w:rsidRDefault="00000000" w:rsidRPr="00000000" w14:paraId="0000033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2009, University of Tehran; M.S., 2011, Ph.D., 2015, Florida State University.</w:t>
      </w:r>
      <w:r w:rsidDel="00000000" w:rsidR="00000000" w:rsidRPr="00000000">
        <w:rPr>
          <w:rtl w:val="0"/>
        </w:rPr>
      </w:r>
    </w:p>
    <w:bookmarkStart w:colFirst="0" w:colLast="0" w:name="u8tczi" w:id="306"/>
    <w:bookmarkEnd w:id="306"/>
    <w:p w:rsidR="00000000" w:rsidDel="00000000" w:rsidP="00000000" w:rsidRDefault="00000000" w:rsidRPr="00000000" w14:paraId="00000332">
      <w:pPr>
        <w:pStyle w:val="Heading3"/>
        <w:rPr/>
      </w:pPr>
      <w:r w:rsidDel="00000000" w:rsidR="00000000" w:rsidRPr="00000000">
        <w:rPr>
          <w:rtl w:val="0"/>
        </w:rPr>
        <w:t xml:space="preserve">STEPHANIE HUGHES (2017)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1" w:date="2021-03-23T20:12:12Z">
        <w:r w:rsidDel="00000000" w:rsidR="00000000" w:rsidRPr="00000000">
          <w:rPr>
            <w:rtl w:val="0"/>
          </w:rPr>
          <w:t xml:space="preserve">Senior </w:t>
        </w:r>
      </w:ins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Environmental Studies and Sciences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University of Minnesota; M.S., 1988, M.S., 1990, Stanford University.</w:t>
      </w:r>
    </w:p>
    <w:bookmarkStart w:colFirst="0" w:colLast="0" w:name="3e8gvnb" w:id="307"/>
    <w:bookmarkEnd w:id="307"/>
    <w:p w:rsidR="00000000" w:rsidDel="00000000" w:rsidP="00000000" w:rsidRDefault="00000000" w:rsidRPr="00000000" w14:paraId="00000335">
      <w:pPr>
        <w:pStyle w:val="Heading3"/>
        <w:rPr/>
      </w:pPr>
      <w:r w:rsidDel="00000000" w:rsidR="00000000" w:rsidRPr="00000000">
        <w:rPr>
          <w:rtl w:val="0"/>
        </w:rPr>
        <w:t xml:space="preserve">JOHN IFCHER (2011)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University of Michigan; MPA, 1993, Columbia University; Ph.D., 2004, University of California, Berkeley.</w:t>
      </w:r>
    </w:p>
    <w:bookmarkStart w:colFirst="0" w:colLast="0" w:name="1tdr5v4" w:id="308"/>
    <w:bookmarkEnd w:id="308"/>
    <w:p w:rsidR="00000000" w:rsidDel="00000000" w:rsidP="00000000" w:rsidRDefault="00000000" w:rsidRPr="00000000" w14:paraId="00000338">
      <w:pPr>
        <w:pStyle w:val="Heading3"/>
        <w:rPr/>
      </w:pPr>
      <w:r w:rsidDel="00000000" w:rsidR="00000000" w:rsidRPr="00000000">
        <w:rPr>
          <w:rtl w:val="0"/>
        </w:rPr>
        <w:t xml:space="preserve">COREY IRVING (2012)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University of Massachusetts; Ph.D., 2012, Texas A&amp;M University.</w:t>
      </w:r>
    </w:p>
    <w:bookmarkStart w:colFirst="0" w:colLast="0" w:name="4ddeoix" w:id="309"/>
    <w:bookmarkEnd w:id="309"/>
    <w:p w:rsidR="00000000" w:rsidDel="00000000" w:rsidP="00000000" w:rsidRDefault="00000000" w:rsidRPr="00000000" w14:paraId="0000033B">
      <w:pPr>
        <w:pStyle w:val="Heading3"/>
        <w:rPr/>
      </w:pPr>
      <w:r w:rsidDel="00000000" w:rsidR="00000000" w:rsidRPr="00000000">
        <w:rPr>
          <w:rtl w:val="0"/>
        </w:rPr>
        <w:t xml:space="preserve">ANDREW W. ISHAK (2012)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Communication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University of California, Davis; M.A., 2005, Ph.D., 2012, University of Texas at Austin.</w:t>
      </w:r>
    </w:p>
    <w:bookmarkStart w:colFirst="0" w:colLast="0" w:name="2sioyqq" w:id="310"/>
    <w:bookmarkEnd w:id="310"/>
    <w:p w:rsidR="00000000" w:rsidDel="00000000" w:rsidP="00000000" w:rsidRDefault="00000000" w:rsidRPr="00000000" w14:paraId="0000033E">
      <w:pPr>
        <w:pStyle w:val="Heading3"/>
        <w:rPr/>
      </w:pPr>
      <w:r w:rsidDel="00000000" w:rsidR="00000000" w:rsidRPr="00000000">
        <w:rPr>
          <w:rtl w:val="0"/>
        </w:rPr>
        <w:t xml:space="preserve">ANGEL L. ISLAS (2000)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California, Davis; Ph.D., 1993, Stanford University.</w:t>
      </w:r>
    </w:p>
    <w:p w:rsidR="00000000" w:rsidDel="00000000" w:rsidP="00000000" w:rsidRDefault="00000000" w:rsidRPr="00000000" w14:paraId="00000341">
      <w:pPr>
        <w:pStyle w:val="Heading3"/>
        <w:rPr/>
      </w:pPr>
      <w:bookmarkStart w:colFirst="0" w:colLast="0" w:name="_bpsze1yw717p" w:id="312"/>
      <w:bookmarkEnd w:id="312"/>
      <w:r w:rsidDel="00000000" w:rsidR="00000000" w:rsidRPr="00000000">
        <w:rPr>
          <w:rtl w:val="0"/>
        </w:rPr>
        <w:t xml:space="preserve">HO</w:t>
      </w:r>
      <w:bookmarkStart w:colFirst="0" w:colLast="0" w:name="p1p9d2apvkwz" w:id="311"/>
      <w:bookmarkEnd w:id="311"/>
      <w:r w:rsidDel="00000000" w:rsidR="00000000" w:rsidRPr="00000000">
        <w:rPr>
          <w:rtl w:val="0"/>
        </w:rPr>
        <w:t xml:space="preserve">ORIA JAZAIERI (2020)</w:t>
      </w:r>
    </w:p>
    <w:p w:rsidR="00000000" w:rsidDel="00000000" w:rsidP="00000000" w:rsidRDefault="00000000" w:rsidRPr="00000000" w14:paraId="0000034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34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2007, University of Washington; M.A., 2010, Santa Clara University; Ph.D., 2018, University of California, Berkeley. </w:t>
      </w:r>
    </w:p>
    <w:bookmarkStart w:colFirst="0" w:colLast="0" w:name="gx7n42h94751" w:id="313"/>
    <w:bookmarkEnd w:id="313"/>
    <w:p w:rsidR="00000000" w:rsidDel="00000000" w:rsidP="00000000" w:rsidRDefault="00000000" w:rsidRPr="00000000" w14:paraId="00000344">
      <w:pPr>
        <w:pStyle w:val="Heading3"/>
        <w:rPr/>
      </w:pPr>
      <w:bookmarkStart w:colFirst="0" w:colLast="0" w:name="_n0m6ke2g788l" w:id="314"/>
      <w:bookmarkEnd w:id="314"/>
      <w:r w:rsidDel="00000000" w:rsidR="00000000" w:rsidRPr="00000000">
        <w:rPr>
          <w:rtl w:val="0"/>
        </w:rPr>
        <w:t xml:space="preserve">PHILLIP JAMES JEDLOVEC (2018)</w:t>
      </w:r>
    </w:p>
    <w:p w:rsidR="00000000" w:rsidDel="00000000" w:rsidP="00000000" w:rsidRDefault="00000000" w:rsidRPr="00000000" w14:paraId="0000034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Mathematics and Computer Science</w:t>
      </w:r>
    </w:p>
    <w:p w:rsidR="00000000" w:rsidDel="00000000" w:rsidP="00000000" w:rsidRDefault="00000000" w:rsidRPr="00000000" w14:paraId="0000034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2013, Vanderbilt University; M.S., 2015, University of Notre Dame.</w:t>
      </w:r>
    </w:p>
    <w:bookmarkStart w:colFirst="0" w:colLast="0" w:name="3rnmrmc" w:id="315"/>
    <w:bookmarkEnd w:id="315"/>
    <w:p w:rsidR="00000000" w:rsidDel="00000000" w:rsidP="00000000" w:rsidRDefault="00000000" w:rsidRPr="00000000" w14:paraId="00000347">
      <w:pPr>
        <w:pStyle w:val="Heading3"/>
        <w:rPr/>
      </w:pPr>
      <w:r w:rsidDel="00000000" w:rsidR="00000000" w:rsidRPr="00000000">
        <w:rPr>
          <w:rtl w:val="0"/>
        </w:rPr>
        <w:t xml:space="preserve">MYTHRI JEGATHESAN (2014)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Anthropology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Georgetown University; M.A., 2005, Ph.D., 2013, Columbia University.</w:t>
      </w:r>
    </w:p>
    <w:bookmarkStart w:colFirst="0" w:colLast="0" w:name="xgw7gjsjn15f" w:id="316"/>
    <w:bookmarkEnd w:id="316"/>
    <w:p w:rsidR="00000000" w:rsidDel="00000000" w:rsidP="00000000" w:rsidRDefault="00000000" w:rsidRPr="00000000" w14:paraId="0000034A">
      <w:pPr>
        <w:pStyle w:val="Heading3"/>
        <w:rPr/>
      </w:pPr>
      <w:bookmarkStart w:colFirst="0" w:colLast="0" w:name="_venv9f2a60c9" w:id="317"/>
      <w:bookmarkEnd w:id="317"/>
      <w:r w:rsidDel="00000000" w:rsidR="00000000" w:rsidRPr="00000000">
        <w:rPr>
          <w:rtl w:val="0"/>
        </w:rPr>
        <w:t xml:space="preserve">DAVID JEONG (2020)</w:t>
      </w:r>
    </w:p>
    <w:p w:rsidR="00000000" w:rsidDel="00000000" w:rsidP="00000000" w:rsidRDefault="00000000" w:rsidRPr="00000000" w14:paraId="0000034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34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2009, University of California, Los Angeles; Ed.M., 2011, Harvard University; Ph.D., 2017, University of Southern California. </w:t>
      </w:r>
    </w:p>
    <w:bookmarkStart w:colFirst="0" w:colLast="0" w:name="26sx1u5" w:id="318"/>
    <w:bookmarkEnd w:id="318"/>
    <w:p w:rsidR="00000000" w:rsidDel="00000000" w:rsidP="00000000" w:rsidRDefault="00000000" w:rsidRPr="00000000" w14:paraId="0000034D">
      <w:pPr>
        <w:pStyle w:val="Heading3"/>
        <w:rPr/>
      </w:pPr>
      <w:r w:rsidDel="00000000" w:rsidR="00000000" w:rsidRPr="00000000">
        <w:rPr>
          <w:rtl w:val="0"/>
        </w:rPr>
        <w:t xml:space="preserve">FIONA JI (2017)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2011, Virginia Tech.</w:t>
      </w:r>
      <w:r w:rsidDel="00000000" w:rsidR="00000000" w:rsidRPr="00000000">
        <w:rPr>
          <w:rtl w:val="0"/>
        </w:rPr>
      </w:r>
    </w:p>
    <w:bookmarkStart w:colFirst="0" w:colLast="0" w:name="ly7c1y" w:id="319"/>
    <w:bookmarkEnd w:id="319"/>
    <w:p w:rsidR="00000000" w:rsidDel="00000000" w:rsidP="00000000" w:rsidRDefault="00000000" w:rsidRPr="00000000" w14:paraId="00000350">
      <w:pPr>
        <w:pStyle w:val="Heading3"/>
        <w:rPr/>
      </w:pPr>
      <w:r w:rsidDel="00000000" w:rsidR="00000000" w:rsidRPr="00000000">
        <w:rPr>
          <w:rtl w:val="0"/>
        </w:rPr>
        <w:t xml:space="preserve">PANCHO JIMÉNEZ (1999)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Art and Art History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Santa Clara University; MFA, 1997, San Francisco State University.</w:t>
      </w:r>
    </w:p>
    <w:bookmarkStart w:colFirst="0" w:colLast="0" w:name="35xuupr" w:id="320"/>
    <w:bookmarkEnd w:id="320"/>
    <w:p w:rsidR="00000000" w:rsidDel="00000000" w:rsidP="00000000" w:rsidRDefault="00000000" w:rsidRPr="00000000" w14:paraId="00000353">
      <w:pPr>
        <w:pStyle w:val="Heading3"/>
        <w:rPr/>
      </w:pPr>
      <w:r w:rsidDel="00000000" w:rsidR="00000000" w:rsidRPr="00000000">
        <w:rPr>
          <w:rtl w:val="0"/>
        </w:rPr>
        <w:t xml:space="preserve">HOJE JO (1990)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Seoul National University; MBA, 1982, State University of New York, Buffalo; Ph.D., 1986, University of Florida.</w:t>
      </w:r>
    </w:p>
    <w:bookmarkStart w:colFirst="0" w:colLast="0" w:name="mn1xr0l1a9tr" w:id="321"/>
    <w:bookmarkEnd w:id="321"/>
    <w:p w:rsidR="00000000" w:rsidDel="00000000" w:rsidP="00000000" w:rsidRDefault="00000000" w:rsidRPr="00000000" w14:paraId="00000356">
      <w:pPr>
        <w:pStyle w:val="Heading3"/>
        <w:rPr/>
      </w:pPr>
      <w:bookmarkStart w:colFirst="0" w:colLast="0" w:name="_v5n66nvwppus" w:id="322"/>
      <w:bookmarkEnd w:id="322"/>
      <w:r w:rsidDel="00000000" w:rsidR="00000000" w:rsidRPr="00000000">
        <w:rPr>
          <w:rtl w:val="0"/>
        </w:rPr>
        <w:t xml:space="preserve">MARQUETTE JONES (2020)</w:t>
      </w:r>
    </w:p>
    <w:p w:rsidR="00000000" w:rsidDel="00000000" w:rsidP="00000000" w:rsidRDefault="00000000" w:rsidRPr="00000000" w14:paraId="0000035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35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J.D., University of California, Berkeley; M.F.A., 2009, New York University. </w:t>
      </w:r>
      <w:r w:rsidDel="00000000" w:rsidR="00000000" w:rsidRPr="00000000">
        <w:rPr>
          <w:rtl w:val="0"/>
        </w:rPr>
      </w:r>
    </w:p>
    <w:bookmarkStart w:colFirst="0" w:colLast="0" w:name="fqex4dcu5gc4" w:id="323"/>
    <w:bookmarkEnd w:id="323"/>
    <w:p w:rsidR="00000000" w:rsidDel="00000000" w:rsidP="00000000" w:rsidRDefault="00000000" w:rsidRPr="00000000" w14:paraId="00000359">
      <w:pPr>
        <w:pStyle w:val="Heading3"/>
        <w:rPr/>
      </w:pPr>
      <w:bookmarkStart w:colFirst="0" w:colLast="0" w:name="_hgom8istsrkw" w:id="324"/>
      <w:bookmarkEnd w:id="324"/>
      <w:r w:rsidDel="00000000" w:rsidR="00000000" w:rsidRPr="00000000">
        <w:rPr>
          <w:rtl w:val="0"/>
        </w:rPr>
        <w:t xml:space="preserve">MARIA JUDNICK (2014)</w:t>
      </w:r>
    </w:p>
    <w:p w:rsidR="00000000" w:rsidDel="00000000" w:rsidP="00000000" w:rsidRDefault="00000000" w:rsidRPr="00000000" w14:paraId="0000035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5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2007, Loyola Marymount University; M.A., 2009, San Jose State University; M.F.A., 2013, St. Mary’s College of California. </w:t>
      </w:r>
    </w:p>
    <w:p w:rsidR="00000000" w:rsidDel="00000000" w:rsidP="00000000" w:rsidRDefault="00000000" w:rsidRPr="00000000" w14:paraId="0000035C">
      <w:pPr>
        <w:pStyle w:val="Heading3"/>
        <w:rPr/>
      </w:pPr>
      <w:bookmarkStart w:colFirst="0" w:colLast="0" w:name="_609dyea8833n" w:id="326"/>
      <w:bookmarkEnd w:id="326"/>
      <w:r w:rsidDel="00000000" w:rsidR="00000000" w:rsidRPr="00000000">
        <w:rPr>
          <w:rtl w:val="0"/>
        </w:rPr>
        <w:t xml:space="preserve">MOHAMMED KADALAH</w:t>
      </w:r>
      <w:bookmarkStart w:colFirst="0" w:colLast="0" w:name="kix.7tvofhmtjniv" w:id="325"/>
      <w:bookmarkEnd w:id="325"/>
      <w:r w:rsidDel="00000000" w:rsidR="00000000" w:rsidRPr="00000000">
        <w:rPr>
          <w:rtl w:val="0"/>
        </w:rPr>
        <w:t xml:space="preserve"> (2017)</w:t>
      </w:r>
    </w:p>
    <w:p w:rsidR="00000000" w:rsidDel="00000000" w:rsidP="00000000" w:rsidRDefault="00000000" w:rsidRPr="00000000" w14:paraId="0000035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Modern Languages and Literature</w:t>
      </w:r>
    </w:p>
    <w:p w:rsidR="00000000" w:rsidDel="00000000" w:rsidP="00000000" w:rsidRDefault="00000000" w:rsidRPr="00000000" w14:paraId="0000035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2008, Al-Baath University; M.A., 2013, University of Rochester; Ph.D., 2019, University of Connecticut. </w:t>
      </w:r>
    </w:p>
    <w:p w:rsidR="00000000" w:rsidDel="00000000" w:rsidP="00000000" w:rsidRDefault="00000000" w:rsidRPr="00000000" w14:paraId="0000035F">
      <w:pPr>
        <w:pStyle w:val="Heading3"/>
        <w:rPr>
          <w:del w:author="Sheryl Becker" w:id="32" w:date="2021-03-23T16:49:43Z"/>
        </w:rPr>
      </w:pPr>
      <w:del w:author="Sheryl Becker" w:id="32" w:date="2021-03-23T16:49:43Z">
        <w:bookmarkStart w:colFirst="0" w:colLast="0" w:name="_pciiu7fs3ufr" w:id="328"/>
        <w:bookmarkEnd w:id="328"/>
        <w:r w:rsidDel="00000000" w:rsidR="00000000" w:rsidRPr="00000000">
          <w:rPr>
            <w:rtl w:val="0"/>
          </w:rPr>
          <w:delText xml:space="preserve">VASU KADAMBI</w:delText>
        </w:r>
        <w:bookmarkStart w:colFirst="0" w:colLast="0" w:name="kix.icqueoh6u6gk" w:id="327"/>
        <w:bookmarkEnd w:id="327"/>
        <w:r w:rsidDel="00000000" w:rsidR="00000000" w:rsidRPr="00000000">
          <w:rPr>
            <w:rtl w:val="0"/>
          </w:rPr>
          <w:delText xml:space="preserve"> (2013)</w:delText>
        </w:r>
      </w:del>
    </w:p>
    <w:p w:rsidR="00000000" w:rsidDel="00000000" w:rsidP="00000000" w:rsidRDefault="00000000" w:rsidRPr="00000000" w14:paraId="00000360">
      <w:pPr>
        <w:spacing w:after="180" w:before="180" w:lineRule="auto"/>
        <w:rPr>
          <w:del w:author="Sheryl Becker" w:id="32" w:date="2021-03-23T16:49:43Z"/>
        </w:rPr>
      </w:pPr>
      <w:del w:author="Sheryl Becker" w:id="32" w:date="2021-03-23T16:49:43Z">
        <w:r w:rsidDel="00000000" w:rsidR="00000000" w:rsidRPr="00000000">
          <w:rPr>
            <w:rtl w:val="0"/>
          </w:rPr>
          <w:delText xml:space="preserve">Lecturer in Information Systems and Analytics</w:delText>
        </w:r>
      </w:del>
    </w:p>
    <w:p w:rsidR="00000000" w:rsidDel="00000000" w:rsidP="00000000" w:rsidRDefault="00000000" w:rsidRPr="00000000" w14:paraId="00000361">
      <w:pPr>
        <w:spacing w:after="180" w:before="180" w:lineRule="auto"/>
        <w:rPr/>
      </w:pPr>
      <w:del w:author="Sheryl Becker" w:id="32" w:date="2021-03-23T16:49:43Z">
        <w:r w:rsidDel="00000000" w:rsidR="00000000" w:rsidRPr="00000000">
          <w:rPr>
            <w:rtl w:val="0"/>
          </w:rPr>
          <w:delText xml:space="preserve">M.S., 1971, The University of Texas, Arlington; M.B.A., 1973, The University of Texas, Arlington.</w:delText>
        </w:r>
      </w:del>
      <w:r w:rsidDel="00000000" w:rsidR="00000000" w:rsidRPr="00000000">
        <w:rPr>
          <w:rtl w:val="0"/>
        </w:rPr>
      </w:r>
    </w:p>
    <w:bookmarkStart w:colFirst="0" w:colLast="0" w:name="452snld" w:id="329"/>
    <w:bookmarkEnd w:id="329"/>
    <w:p w:rsidR="00000000" w:rsidDel="00000000" w:rsidP="00000000" w:rsidRDefault="00000000" w:rsidRPr="00000000" w14:paraId="00000362">
      <w:pPr>
        <w:pStyle w:val="Heading3"/>
        <w:rPr/>
      </w:pPr>
      <w:r w:rsidDel="00000000" w:rsidR="00000000" w:rsidRPr="00000000">
        <w:rPr>
          <w:rtl w:val="0"/>
        </w:rPr>
        <w:t xml:space="preserve">TRACEY L. KAHAN (1990)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California, Irvine; M.A., 1979, California State University, Long Beach; Ph.D., 1985, State University of New York, Stony Brook.</w:t>
      </w:r>
    </w:p>
    <w:bookmarkStart w:colFirst="0" w:colLast="0" w:name="2k82xt6" w:id="330"/>
    <w:bookmarkEnd w:id="330"/>
    <w:p w:rsidR="00000000" w:rsidDel="00000000" w:rsidP="00000000" w:rsidRDefault="00000000" w:rsidRPr="00000000" w14:paraId="00000365">
      <w:pPr>
        <w:pStyle w:val="Heading3"/>
        <w:rPr/>
      </w:pPr>
      <w:r w:rsidDel="00000000" w:rsidR="00000000" w:rsidRPr="00000000">
        <w:rPr>
          <w:rtl w:val="0"/>
        </w:rPr>
        <w:t xml:space="preserve">PHILIP J. KAIN (1988)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Saint Mary’s College; Ph.D., 1974, University of California, San Diego.</w:t>
      </w:r>
    </w:p>
    <w:bookmarkStart w:colFirst="0" w:colLast="0" w:name="zdd80z" w:id="331"/>
    <w:bookmarkEnd w:id="331"/>
    <w:p w:rsidR="00000000" w:rsidDel="00000000" w:rsidP="00000000" w:rsidRDefault="00000000" w:rsidRPr="00000000" w14:paraId="00000368">
      <w:pPr>
        <w:pStyle w:val="Heading3"/>
        <w:rPr/>
      </w:pPr>
      <w:r w:rsidDel="00000000" w:rsidR="00000000" w:rsidRPr="00000000">
        <w:rPr>
          <w:rtl w:val="0"/>
        </w:rPr>
        <w:t xml:space="preserve">KIRTHI KALYANAM (1994)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B.Com., 1984, BCJ, 1985, Osmania University, India; Ph.D., 1993, Purdue University.</w:t>
      </w:r>
    </w:p>
    <w:bookmarkStart w:colFirst="0" w:colLast="0" w:name="3jd0qos" w:id="332"/>
    <w:bookmarkEnd w:id="332"/>
    <w:p w:rsidR="00000000" w:rsidDel="00000000" w:rsidP="00000000" w:rsidRDefault="00000000" w:rsidRPr="00000000" w14:paraId="0000036B">
      <w:pPr>
        <w:pStyle w:val="Heading3"/>
        <w:rPr/>
      </w:pPr>
      <w:r w:rsidDel="00000000" w:rsidR="00000000" w:rsidRPr="00000000">
        <w:rPr>
          <w:rtl w:val="0"/>
        </w:rPr>
        <w:t xml:space="preserve">LINDA KAMAS (1988)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M.A., 1975, University of California, Los Angeles; Ph.D., 1982, University of California, Berkeley.</w:t>
      </w:r>
    </w:p>
    <w:bookmarkStart w:colFirst="0" w:colLast="0" w:name="1yib0wl" w:id="333"/>
    <w:bookmarkEnd w:id="333"/>
    <w:p w:rsidR="00000000" w:rsidDel="00000000" w:rsidP="00000000" w:rsidRDefault="00000000" w:rsidRPr="00000000" w14:paraId="0000036E">
      <w:pPr>
        <w:pStyle w:val="Heading3"/>
        <w:rPr/>
      </w:pPr>
      <w:r w:rsidDel="00000000" w:rsidR="00000000" w:rsidRPr="00000000">
        <w:rPr>
          <w:rtl w:val="0"/>
        </w:rPr>
        <w:t xml:space="preserve">KEYVAN KASHKOOLI (2015)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Brown University; M.A., 2003, Ph.D., 2010, University of California, Berkeley.</w:t>
      </w:r>
    </w:p>
    <w:bookmarkStart w:colFirst="0" w:colLast="0" w:name="4ihyjke" w:id="334"/>
    <w:bookmarkEnd w:id="334"/>
    <w:p w:rsidR="00000000" w:rsidDel="00000000" w:rsidP="00000000" w:rsidRDefault="00000000" w:rsidRPr="00000000" w14:paraId="00000371">
      <w:pPr>
        <w:pStyle w:val="Heading3"/>
        <w:rPr/>
      </w:pPr>
      <w:r w:rsidDel="00000000" w:rsidR="00000000" w:rsidRPr="00000000">
        <w:rPr>
          <w:rtl w:val="0"/>
        </w:rPr>
        <w:t xml:space="preserve">LISA K. KEALHOFER (1999)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 and Environmental Studies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Macalester College; Ph.D., 1991, University of Pennsylvania.</w:t>
      </w:r>
    </w:p>
    <w:bookmarkStart w:colFirst="0" w:colLast="0" w:name="eted2osxia1k" w:id="335"/>
    <w:bookmarkEnd w:id="335"/>
    <w:p w:rsidR="00000000" w:rsidDel="00000000" w:rsidP="00000000" w:rsidRDefault="00000000" w:rsidRPr="00000000" w14:paraId="00000374">
      <w:pPr>
        <w:pStyle w:val="Heading3"/>
        <w:rPr/>
      </w:pPr>
      <w:bookmarkStart w:colFirst="0" w:colLast="0" w:name="_p84l1hpatr2x" w:id="336"/>
      <w:bookmarkEnd w:id="336"/>
      <w:r w:rsidDel="00000000" w:rsidR="00000000" w:rsidRPr="00000000">
        <w:rPr>
          <w:rtl w:val="0"/>
        </w:rPr>
        <w:t xml:space="preserve">DAVID KEATON (2020)</w:t>
      </w:r>
    </w:p>
    <w:p w:rsidR="00000000" w:rsidDel="00000000" w:rsidP="00000000" w:rsidRDefault="00000000" w:rsidRPr="00000000" w14:paraId="0000037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7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B.F.A., 2001, Bowling Green State University; M.F.A., 2010, University of Pittsburgh.</w:t>
      </w:r>
    </w:p>
    <w:bookmarkStart w:colFirst="0" w:colLast="0" w:name="51b182xbcqmy" w:id="337"/>
    <w:bookmarkEnd w:id="337"/>
    <w:p w:rsidR="00000000" w:rsidDel="00000000" w:rsidP="00000000" w:rsidRDefault="00000000" w:rsidRPr="00000000" w14:paraId="00000377">
      <w:pPr>
        <w:pStyle w:val="Heading3"/>
        <w:rPr/>
      </w:pPr>
      <w:bookmarkStart w:colFirst="0" w:colLast="0" w:name="_yugtob9sw5b7" w:id="338"/>
      <w:bookmarkEnd w:id="338"/>
      <w:r w:rsidDel="00000000" w:rsidR="00000000" w:rsidRPr="00000000">
        <w:rPr>
          <w:rtl w:val="0"/>
        </w:rPr>
        <w:t xml:space="preserve">ANDREW KEENER (2018)</w:t>
      </w:r>
    </w:p>
    <w:p w:rsidR="00000000" w:rsidDel="00000000" w:rsidP="00000000" w:rsidRDefault="00000000" w:rsidRPr="00000000" w14:paraId="0000037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37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Boston College; M.A., 2012, North Carolina State University.</w:t>
      </w:r>
    </w:p>
    <w:bookmarkStart w:colFirst="0" w:colLast="0" w:name="2xn8ts7" w:id="339"/>
    <w:bookmarkEnd w:id="339"/>
    <w:p w:rsidR="00000000" w:rsidDel="00000000" w:rsidP="00000000" w:rsidRDefault="00000000" w:rsidRPr="00000000" w14:paraId="0000037A">
      <w:pPr>
        <w:pStyle w:val="Heading3"/>
        <w:rPr/>
      </w:pPr>
      <w:r w:rsidDel="00000000" w:rsidR="00000000" w:rsidRPr="00000000">
        <w:rPr>
          <w:rtl w:val="0"/>
        </w:rPr>
        <w:t xml:space="preserve">BARBARA KELLEY (1997)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Communication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Santa Clara University; M.A., 1983, Stanford University.</w:t>
      </w:r>
    </w:p>
    <w:bookmarkStart w:colFirst="0" w:colLast="0" w:name="1csj400" w:id="340"/>
    <w:bookmarkEnd w:id="340"/>
    <w:p w:rsidR="00000000" w:rsidDel="00000000" w:rsidP="00000000" w:rsidRDefault="00000000" w:rsidRPr="00000000" w14:paraId="0000037D">
      <w:pPr>
        <w:pStyle w:val="Heading3"/>
        <w:rPr/>
      </w:pPr>
      <w:r w:rsidDel="00000000" w:rsidR="00000000" w:rsidRPr="00000000">
        <w:rPr>
          <w:rtl w:val="0"/>
        </w:rPr>
        <w:t xml:space="preserve">PHILIP R. KESTEN (1990)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Massachusetts Institute of Technology; M.S., 1980, Ph.D., 1985, University of Michigan, Ann Arbor.</w:t>
      </w:r>
    </w:p>
    <w:bookmarkStart w:colFirst="0" w:colLast="0" w:name="3ws6mnt" w:id="341"/>
    <w:bookmarkEnd w:id="341"/>
    <w:p w:rsidR="00000000" w:rsidDel="00000000" w:rsidP="00000000" w:rsidRDefault="00000000" w:rsidRPr="00000000" w14:paraId="00000380">
      <w:pPr>
        <w:pStyle w:val="Heading3"/>
        <w:rPr/>
      </w:pPr>
      <w:r w:rsidDel="00000000" w:rsidR="00000000" w:rsidRPr="00000000">
        <w:rPr>
          <w:rtl w:val="0"/>
        </w:rPr>
        <w:t xml:space="preserve">MICHAEL J. KEVANE (1996)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Georgetown University; Ph.D., 1993, University of California, Berkeley.</w:t>
      </w:r>
    </w:p>
    <w:bookmarkStart w:colFirst="0" w:colLast="0" w:name="2bxgwvm" w:id="342"/>
    <w:bookmarkEnd w:id="342"/>
    <w:p w:rsidR="00000000" w:rsidDel="00000000" w:rsidP="00000000" w:rsidRDefault="00000000" w:rsidRPr="00000000" w14:paraId="00000383">
      <w:pPr>
        <w:pStyle w:val="Heading3"/>
        <w:rPr/>
      </w:pPr>
      <w:r w:rsidDel="00000000" w:rsidR="00000000" w:rsidRPr="00000000">
        <w:rPr>
          <w:rtl w:val="0"/>
        </w:rPr>
        <w:t xml:space="preserve">MARYAM KHANBAGHI (2017)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1998, University of British Columbia.</w:t>
      </w:r>
    </w:p>
    <w:bookmarkStart w:colFirst="0" w:colLast="0" w:name="r2r73f" w:id="343"/>
    <w:bookmarkEnd w:id="343"/>
    <w:p w:rsidR="00000000" w:rsidDel="00000000" w:rsidP="00000000" w:rsidRDefault="00000000" w:rsidRPr="00000000" w14:paraId="00000386">
      <w:pPr>
        <w:pStyle w:val="Heading3"/>
        <w:rPr/>
      </w:pPr>
      <w:r w:rsidDel="00000000" w:rsidR="00000000" w:rsidRPr="00000000">
        <w:rPr>
          <w:rtl w:val="0"/>
        </w:rPr>
        <w:t xml:space="preserve">SEOYOUNG KIM (2012)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Finance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Rice University; Ph.D., 2009, Emory University.</w:t>
      </w:r>
    </w:p>
    <w:bookmarkStart w:colFirst="0" w:colLast="0" w:name="3b2epr8" w:id="344"/>
    <w:bookmarkEnd w:id="344"/>
    <w:p w:rsidR="00000000" w:rsidDel="00000000" w:rsidP="00000000" w:rsidRDefault="00000000" w:rsidRPr="00000000" w14:paraId="00000389">
      <w:pPr>
        <w:pStyle w:val="Heading3"/>
        <w:rPr/>
      </w:pPr>
      <w:r w:rsidDel="00000000" w:rsidR="00000000" w:rsidRPr="00000000">
        <w:rPr>
          <w:rtl w:val="0"/>
        </w:rPr>
        <w:t xml:space="preserve">UNYOUNG (ASHLEY) KIM (2009)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M.S., 2001, Korea Advanced Institute of Science and Technology; Ph.D., 2009, University of California, Santa Barbara.</w:t>
      </w:r>
    </w:p>
    <w:bookmarkStart w:colFirst="0" w:colLast="0" w:name="1q7ozz1" w:id="345"/>
    <w:bookmarkEnd w:id="345"/>
    <w:p w:rsidR="00000000" w:rsidDel="00000000" w:rsidP="00000000" w:rsidRDefault="00000000" w:rsidRPr="00000000" w14:paraId="0000038C">
      <w:pPr>
        <w:pStyle w:val="Heading3"/>
        <w:rPr/>
      </w:pPr>
      <w:r w:rsidDel="00000000" w:rsidR="00000000" w:rsidRPr="00000000">
        <w:rPr>
          <w:rtl w:val="0"/>
        </w:rPr>
        <w:t xml:space="preserve">YONGTAE KIM (2001)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Accounting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33" w:date="2021-03-23T22:25:00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M.A., 1994, Sogang University; Ph.D., 2001, State University of New York, Buffalo.</w:t>
      </w:r>
      <w:ins w:author="Sheryl Becker" w:id="33" w:date="2021-03-23T22:25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38F">
      <w:pPr>
        <w:pStyle w:val="Heading3"/>
        <w:rPr>
          <w:ins w:author="Sheryl Becker" w:id="33" w:date="2021-03-23T22:25:00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3" w:date="2021-03-23T22:25:00Z">
        <w:bookmarkStart w:colFirst="0" w:colLast="0" w:name="_yjatnr6oqmv5" w:id="346"/>
        <w:bookmarkEnd w:id="346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MOLLY KING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390">
      <w:pPr>
        <w:spacing w:after="180" w:before="180" w:lineRule="auto"/>
        <w:rPr>
          <w:ins w:author="Sheryl Becker" w:id="33" w:date="2021-03-23T22:25:00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3" w:date="2021-03-23T22:25:00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Sociology</w:t>
        </w:r>
      </w:ins>
    </w:p>
    <w:p w:rsidR="00000000" w:rsidDel="00000000" w:rsidP="00000000" w:rsidRDefault="00000000" w:rsidRPr="00000000" w14:paraId="00000391">
      <w:pPr>
        <w:spacing w:after="180" w:before="180" w:lineRule="auto"/>
        <w:rPr>
          <w:rPrChange w:author="Sheryl Becker" w:id="34" w:date="2021-03-23T22:25:00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2:25:00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33" w:date="2021-03-23T22:25:00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2019, Stanford University.</w:t>
        </w:r>
      </w:ins>
      <w:r w:rsidDel="00000000" w:rsidR="00000000" w:rsidRPr="00000000">
        <w:rPr>
          <w:rtl w:val="0"/>
        </w:rPr>
      </w:r>
    </w:p>
    <w:bookmarkStart w:colFirst="0" w:colLast="0" w:name="4a7cimu" w:id="347"/>
    <w:bookmarkEnd w:id="347"/>
    <w:p w:rsidR="00000000" w:rsidDel="00000000" w:rsidP="00000000" w:rsidRDefault="00000000" w:rsidRPr="00000000" w14:paraId="00000392">
      <w:pPr>
        <w:pStyle w:val="Heading3"/>
        <w:rPr/>
      </w:pPr>
      <w:r w:rsidDel="00000000" w:rsidR="00000000" w:rsidRPr="00000000">
        <w:rPr>
          <w:rtl w:val="0"/>
        </w:rPr>
        <w:t xml:space="preserve">GAIL KIRBY (1996)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Marketing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Virginia Polytechnic Institute and State University; M.S., 1985, Ph.D., 1991, University of Maryland.</w:t>
      </w:r>
    </w:p>
    <w:bookmarkStart w:colFirst="0" w:colLast="0" w:name="2pcmsun" w:id="348"/>
    <w:bookmarkEnd w:id="348"/>
    <w:p w:rsidR="00000000" w:rsidDel="00000000" w:rsidP="00000000" w:rsidRDefault="00000000" w:rsidRPr="00000000" w14:paraId="00000395">
      <w:pPr>
        <w:pStyle w:val="Heading3"/>
        <w:rPr/>
      </w:pPr>
      <w:r w:rsidDel="00000000" w:rsidR="00000000" w:rsidRPr="00000000">
        <w:rPr>
          <w:rtl w:val="0"/>
        </w:rPr>
        <w:t xml:space="preserve">CHRISTOPHER KITTS (2006)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35" w:date="2021-03-23T19:53:3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Associate 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Princeton University; M.S., 1992, Stanford University; MPA, 1996, University of Colorado; Ph.D., 2006, Stanford University.</w:t>
      </w:r>
    </w:p>
    <w:bookmarkStart w:colFirst="0" w:colLast="0" w:name="23muvy2" w:id="349"/>
    <w:bookmarkEnd w:id="349"/>
    <w:p w:rsidR="00000000" w:rsidDel="00000000" w:rsidP="00000000" w:rsidRDefault="00000000" w:rsidRPr="00000000" w14:paraId="00000398">
      <w:pPr>
        <w:pStyle w:val="Heading3"/>
        <w:rPr/>
      </w:pPr>
      <w:r w:rsidDel="00000000" w:rsidR="00000000" w:rsidRPr="00000000">
        <w:rPr>
          <w:rtl w:val="0"/>
        </w:rPr>
        <w:t xml:space="preserve">BIRGIT KOOPMANN-HOLM (2017)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University of Heidelberg; M.A., 2009, Stanford University; Ph.D., 2013, Stanford University.</w:t>
      </w:r>
    </w:p>
    <w:bookmarkStart w:colFirst="0" w:colLast="0" w:name="is565v" w:id="350"/>
    <w:bookmarkEnd w:id="350"/>
    <w:p w:rsidR="00000000" w:rsidDel="00000000" w:rsidP="00000000" w:rsidRDefault="00000000" w:rsidRPr="00000000" w14:paraId="0000039B">
      <w:pPr>
        <w:pStyle w:val="Heading3"/>
        <w:rPr/>
      </w:pPr>
      <w:r w:rsidDel="00000000" w:rsidR="00000000" w:rsidRPr="00000000">
        <w:rPr>
          <w:rtl w:val="0"/>
        </w:rPr>
        <w:t xml:space="preserve">DENISE KRANE (2007)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36" w:date="2021-03-23T21:55:3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University of California, Davis; M.A., 2003, University of Oregon.</w:t>
      </w:r>
      <w:ins w:author="Sheryl Becker" w:id="36" w:date="2021-03-23T21:5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39E">
      <w:pPr>
        <w:pStyle w:val="Heading3"/>
        <w:rPr>
          <w:ins w:author="Sheryl Becker" w:id="36" w:date="2021-03-23T21:55:3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6" w:date="2021-03-23T21:55:31Z">
        <w:bookmarkStart w:colFirst="0" w:colLast="0" w:name="_kq5ju5z43lht" w:id="351"/>
        <w:bookmarkEnd w:id="351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SARA KREHBIEL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39F">
      <w:pPr>
        <w:spacing w:after="180" w:before="180" w:lineRule="auto"/>
        <w:rPr>
          <w:ins w:author="Sheryl Becker" w:id="36" w:date="2021-03-23T21:55:3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6" w:date="2021-03-23T21:55:3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Mathematics and Computer Science</w:t>
        </w:r>
      </w:ins>
    </w:p>
    <w:p w:rsidR="00000000" w:rsidDel="00000000" w:rsidP="00000000" w:rsidRDefault="00000000" w:rsidRPr="00000000" w14:paraId="000003A0">
      <w:pPr>
        <w:spacing w:after="180" w:before="180" w:lineRule="auto"/>
        <w:rPr>
          <w:rPrChange w:author="Sheryl Becker" w:id="37" w:date="2021-03-23T21:55:31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1:55:31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36" w:date="2021-03-23T21:55:3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15, Georgia Institute of Technology.</w:t>
        </w:r>
      </w:ins>
      <w:r w:rsidDel="00000000" w:rsidR="00000000" w:rsidRPr="00000000">
        <w:rPr>
          <w:rtl w:val="0"/>
        </w:rPr>
      </w:r>
    </w:p>
    <w:bookmarkStart w:colFirst="0" w:colLast="0" w:name="32rsoto" w:id="352"/>
    <w:bookmarkEnd w:id="352"/>
    <w:p w:rsidR="00000000" w:rsidDel="00000000" w:rsidP="00000000" w:rsidRDefault="00000000" w:rsidRPr="00000000" w14:paraId="000003A1">
      <w:pPr>
        <w:pStyle w:val="Heading3"/>
        <w:rPr/>
      </w:pPr>
      <w:r w:rsidDel="00000000" w:rsidR="00000000" w:rsidRPr="00000000">
        <w:rPr>
          <w:rtl w:val="0"/>
        </w:rPr>
        <w:t xml:space="preserve">SHOBA KRISHNAN (1999)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BTEC, 1987, Jawaharlal Nehru Technological University; M.S., 1990, Ph.D., 1993, Michigan State University.</w:t>
      </w:r>
    </w:p>
    <w:bookmarkStart w:colFirst="0" w:colLast="0" w:name="6nz1kpu3hvc9" w:id="353"/>
    <w:bookmarkEnd w:id="353"/>
    <w:p w:rsidR="00000000" w:rsidDel="00000000" w:rsidP="00000000" w:rsidRDefault="00000000" w:rsidRPr="00000000" w14:paraId="000003A4">
      <w:pPr>
        <w:pStyle w:val="Heading3"/>
        <w:rPr/>
      </w:pPr>
      <w:bookmarkStart w:colFirst="0" w:colLast="0" w:name="_4128t8qbdaya" w:id="354"/>
      <w:bookmarkEnd w:id="354"/>
      <w:r w:rsidDel="00000000" w:rsidR="00000000" w:rsidRPr="00000000">
        <w:rPr>
          <w:rtl w:val="0"/>
        </w:rPr>
        <w:t xml:space="preserve">MATTHEW KROOT (2020)</w:t>
      </w:r>
    </w:p>
    <w:p w:rsidR="00000000" w:rsidDel="00000000" w:rsidP="00000000" w:rsidRDefault="00000000" w:rsidRPr="00000000" w14:paraId="000003A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Anthropology</w:t>
      </w:r>
    </w:p>
    <w:p w:rsidR="00000000" w:rsidDel="00000000" w:rsidP="00000000" w:rsidRDefault="00000000" w:rsidRPr="00000000" w14:paraId="000003A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2003, John Hopkins University; M.A., 2008, Ph.D., 2014, University of Michigan, Ann Arbor.</w:t>
      </w:r>
    </w:p>
    <w:bookmarkStart w:colFirst="0" w:colLast="0" w:name="1hx2z1h" w:id="355"/>
    <w:bookmarkEnd w:id="355"/>
    <w:p w:rsidR="00000000" w:rsidDel="00000000" w:rsidP="00000000" w:rsidRDefault="00000000" w:rsidRPr="00000000" w14:paraId="000003A7">
      <w:pPr>
        <w:pStyle w:val="Heading3"/>
        <w:rPr/>
      </w:pPr>
      <w:r w:rsidDel="00000000" w:rsidR="00000000" w:rsidRPr="00000000">
        <w:rPr>
          <w:rtl w:val="0"/>
        </w:rPr>
        <w:t xml:space="preserve">WENDY KU (2015)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Finance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National Taiwan University; MBA, 2001, Ph.D., 2014, University of Illinois at Chicago.</w:t>
      </w:r>
    </w:p>
    <w:bookmarkStart w:colFirst="0" w:colLast="0" w:name="41wqhpa" w:id="356"/>
    <w:bookmarkEnd w:id="356"/>
    <w:p w:rsidR="00000000" w:rsidDel="00000000" w:rsidP="00000000" w:rsidRDefault="00000000" w:rsidRPr="00000000" w14:paraId="000003AA">
      <w:pPr>
        <w:pStyle w:val="Heading3"/>
        <w:rPr/>
      </w:pPr>
      <w:r w:rsidDel="00000000" w:rsidR="00000000" w:rsidRPr="00000000">
        <w:rPr>
          <w:rtl w:val="0"/>
        </w:rPr>
        <w:t xml:space="preserve">JESSICA KUCZENSKI (2015)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Engineering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Iowa State University; M.S., 2006, Ph.D., 2008, University of Notre Dame.</w:t>
      </w:r>
    </w:p>
    <w:bookmarkStart w:colFirst="0" w:colLast="0" w:name="2h20rx3" w:id="357"/>
    <w:bookmarkEnd w:id="357"/>
    <w:p w:rsidR="00000000" w:rsidDel="00000000" w:rsidP="00000000" w:rsidRDefault="00000000" w:rsidRPr="00000000" w14:paraId="000003AD">
      <w:pPr>
        <w:pStyle w:val="Heading3"/>
        <w:rPr/>
      </w:pPr>
      <w:r w:rsidDel="00000000" w:rsidR="00000000" w:rsidRPr="00000000">
        <w:rPr>
          <w:rtl w:val="0"/>
        </w:rPr>
        <w:t xml:space="preserve">KRISTIN R. KULAS (2014)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Physics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A.S., 2003, Sierra College; B.S., 2006, University of California, San Diego; M.S., 2009, Ph.D., 2013, University of California, Los Angeles.</w:t>
      </w:r>
    </w:p>
    <w:bookmarkStart w:colFirst="0" w:colLast="0" w:name="w7b24w" w:id="358"/>
    <w:bookmarkEnd w:id="358"/>
    <w:p w:rsidR="00000000" w:rsidDel="00000000" w:rsidP="00000000" w:rsidRDefault="00000000" w:rsidRPr="00000000" w14:paraId="000003B0">
      <w:pPr>
        <w:pStyle w:val="Heading3"/>
        <w:rPr/>
      </w:pPr>
      <w:r w:rsidDel="00000000" w:rsidR="00000000" w:rsidRPr="00000000">
        <w:rPr>
          <w:rtl w:val="0"/>
        </w:rPr>
        <w:t xml:space="preserve">CHRISTOPHER B. KULP (1986)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Lambuth College; M.A., 1979, Memphis State University; Ph.D., 1986, Vanderbilt University.</w:t>
      </w:r>
    </w:p>
    <w:bookmarkStart w:colFirst="0" w:colLast="0" w:name="3g6yksp" w:id="359"/>
    <w:bookmarkEnd w:id="359"/>
    <w:p w:rsidR="00000000" w:rsidDel="00000000" w:rsidP="00000000" w:rsidRDefault="00000000" w:rsidRPr="00000000" w14:paraId="000003B3">
      <w:pPr>
        <w:pStyle w:val="Heading3"/>
        <w:rPr/>
      </w:pPr>
      <w:r w:rsidDel="00000000" w:rsidR="00000000" w:rsidRPr="00000000">
        <w:rPr>
          <w:rtl w:val="0"/>
        </w:rPr>
        <w:t xml:space="preserve">KRISTIN KUSANOVICH (2007)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Theatre and Dance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Santa Clara University; MFA, 1990, New York University.</w:t>
      </w:r>
    </w:p>
    <w:bookmarkStart w:colFirst="0" w:colLast="0" w:name="1vc8v0i" w:id="360"/>
    <w:bookmarkEnd w:id="360"/>
    <w:p w:rsidR="00000000" w:rsidDel="00000000" w:rsidP="00000000" w:rsidRDefault="00000000" w:rsidRPr="00000000" w14:paraId="000003B6">
      <w:pPr>
        <w:pStyle w:val="Heading3"/>
        <w:rPr/>
      </w:pPr>
      <w:r w:rsidDel="00000000" w:rsidR="00000000" w:rsidRPr="00000000">
        <w:rPr>
          <w:rtl w:val="0"/>
        </w:rPr>
        <w:t xml:space="preserve">SCOTT LaBARGE (2000)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 and Philosophy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Delaware; M.A., 1999, Ph.D., 2000, University of Arizona.</w:t>
      </w:r>
    </w:p>
    <w:bookmarkStart w:colFirst="0" w:colLast="0" w:name="4fbwdob" w:id="361"/>
    <w:bookmarkEnd w:id="361"/>
    <w:p w:rsidR="00000000" w:rsidDel="00000000" w:rsidP="00000000" w:rsidRDefault="00000000" w:rsidRPr="00000000" w14:paraId="000003B9">
      <w:pPr>
        <w:pStyle w:val="Heading3"/>
        <w:rPr/>
      </w:pPr>
      <w:r w:rsidDel="00000000" w:rsidR="00000000" w:rsidRPr="00000000">
        <w:rPr>
          <w:rtl w:val="0"/>
        </w:rPr>
        <w:t xml:space="preserve">JEAN-PIERRE LACRAMPE (2010)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Arizona State University; M.F.A., 2008, Saint Mary’s College.</w:t>
      </w:r>
    </w:p>
    <w:bookmarkStart w:colFirst="0" w:colLast="0" w:name="2uh6nw4" w:id="362"/>
    <w:bookmarkEnd w:id="362"/>
    <w:p w:rsidR="00000000" w:rsidDel="00000000" w:rsidP="00000000" w:rsidRDefault="00000000" w:rsidRPr="00000000" w14:paraId="000003BC">
      <w:pPr>
        <w:pStyle w:val="Heading3"/>
        <w:rPr/>
      </w:pPr>
      <w:r w:rsidDel="00000000" w:rsidR="00000000" w:rsidRPr="00000000">
        <w:rPr>
          <w:rtl w:val="0"/>
        </w:rPr>
        <w:t xml:space="preserve">JAMES S. LAI (2000)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 and Ethnic Studies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Davis; M.A., 1994, University of California, Los Angeles; M.A., 1996, Ph.D., 2000, University of Southern California.</w:t>
      </w:r>
    </w:p>
    <w:bookmarkStart w:colFirst="0" w:colLast="0" w:name="19mgy3x" w:id="363"/>
    <w:bookmarkEnd w:id="363"/>
    <w:p w:rsidR="00000000" w:rsidDel="00000000" w:rsidP="00000000" w:rsidRDefault="00000000" w:rsidRPr="00000000" w14:paraId="000003BF">
      <w:pPr>
        <w:pStyle w:val="Heading3"/>
        <w:rPr/>
      </w:pPr>
      <w:r w:rsidDel="00000000" w:rsidR="00000000" w:rsidRPr="00000000">
        <w:rPr>
          <w:rtl w:val="0"/>
        </w:rPr>
        <w:t xml:space="preserve">MICHAEL LASLEY (2010)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Harding University; M.A., 2001, University of Tennessee at Chattanooga.</w:t>
      </w:r>
    </w:p>
    <w:bookmarkStart w:colFirst="0" w:colLast="0" w:name="28reqzj" w:id="364"/>
    <w:bookmarkEnd w:id="364"/>
    <w:p w:rsidR="00000000" w:rsidDel="00000000" w:rsidP="00000000" w:rsidRDefault="00000000" w:rsidRPr="00000000" w14:paraId="000003C2">
      <w:pPr>
        <w:pStyle w:val="Heading3"/>
        <w:rPr/>
      </w:pPr>
      <w:r w:rsidDel="00000000" w:rsidR="00000000" w:rsidRPr="00000000">
        <w:rPr>
          <w:rtl w:val="0"/>
        </w:rPr>
        <w:t xml:space="preserve">LONG LE (2015)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University of Houston.</w:t>
      </w:r>
    </w:p>
    <w:bookmarkStart w:colFirst="0" w:colLast="0" w:name="nwp17c" w:id="365"/>
    <w:bookmarkEnd w:id="365"/>
    <w:p w:rsidR="00000000" w:rsidDel="00000000" w:rsidP="00000000" w:rsidRDefault="00000000" w:rsidRPr="00000000" w14:paraId="000003C5">
      <w:pPr>
        <w:pStyle w:val="Heading3"/>
        <w:rPr/>
      </w:pPr>
      <w:r w:rsidDel="00000000" w:rsidR="00000000" w:rsidRPr="00000000">
        <w:rPr>
          <w:rtl w:val="0"/>
        </w:rPr>
        <w:t xml:space="preserve">HOHYUN LEE (2009)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Seoul National University; S.M., 2005, Ph.D., 2009, Massachusetts Institute of Technology.</w:t>
      </w:r>
    </w:p>
    <w:bookmarkStart w:colFirst="0" w:colLast="0" w:name="37wcjv5" w:id="366"/>
    <w:bookmarkEnd w:id="366"/>
    <w:p w:rsidR="00000000" w:rsidDel="00000000" w:rsidP="00000000" w:rsidRDefault="00000000" w:rsidRPr="00000000" w14:paraId="000003C8">
      <w:pPr>
        <w:pStyle w:val="Heading3"/>
        <w:rPr/>
      </w:pPr>
      <w:r w:rsidDel="00000000" w:rsidR="00000000" w:rsidRPr="00000000">
        <w:rPr>
          <w:rtl w:val="0"/>
        </w:rPr>
        <w:t xml:space="preserve">SAMUEL S. LEE (2015)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Finance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Goethe University; M.A.,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Goethe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University; Ph.D., 2009, Stockholm School of Economics.</w:t>
      </w:r>
    </w:p>
    <w:bookmarkStart w:colFirst="0" w:colLast="0" w:name="471acqr" w:id="367"/>
    <w:bookmarkEnd w:id="367"/>
    <w:p w:rsidR="00000000" w:rsidDel="00000000" w:rsidP="00000000" w:rsidRDefault="00000000" w:rsidRPr="00000000" w14:paraId="000003CB">
      <w:pPr>
        <w:pStyle w:val="Heading3"/>
        <w:rPr/>
      </w:pPr>
      <w:r w:rsidDel="00000000" w:rsidR="00000000" w:rsidRPr="00000000">
        <w:rPr>
          <w:rtl w:val="0"/>
        </w:rPr>
        <w:t xml:space="preserve">AKIBA J. LERNER (2009)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California, Berkeley; M.A., 1999, Ph.D., 2007, Stanford University.</w:t>
      </w:r>
    </w:p>
    <w:bookmarkStart w:colFirst="0" w:colLast="0" w:name="2m6kmyk" w:id="368"/>
    <w:bookmarkEnd w:id="368"/>
    <w:p w:rsidR="00000000" w:rsidDel="00000000" w:rsidP="00000000" w:rsidRDefault="00000000" w:rsidRPr="00000000" w14:paraId="000003CE">
      <w:pPr>
        <w:pStyle w:val="Heading3"/>
        <w:rPr/>
      </w:pPr>
      <w:r w:rsidDel="00000000" w:rsidR="00000000" w:rsidRPr="00000000">
        <w:rPr>
          <w:rtl w:val="0"/>
        </w:rPr>
        <w:t xml:space="preserve">KIRSTYN LEUNER (2017)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38" w:date="2021-03-23T21:47:4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Davidson College; M.A., 2006, Ph. D., 2014, University of Colorado, Boulder.</w:t>
      </w:r>
      <w:ins w:author="Sheryl Becker" w:id="38" w:date="2021-03-23T21:4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3D1">
      <w:pPr>
        <w:pStyle w:val="Heading3"/>
        <w:rPr>
          <w:ins w:author="Sheryl Becker" w:id="38" w:date="2021-03-23T21:47:4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8" w:date="2021-03-23T21:47:47Z">
        <w:bookmarkStart w:colFirst="0" w:colLast="0" w:name="_5gwjtiub3s9c" w:id="369"/>
        <w:bookmarkEnd w:id="369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HOWARD LEVINSON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3D2">
      <w:pPr>
        <w:spacing w:after="180" w:before="180" w:lineRule="auto"/>
        <w:rPr>
          <w:ins w:author="Sheryl Becker" w:id="38" w:date="2021-03-23T21:47:4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38" w:date="2021-03-23T21:47:4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Mathematics and Computer Science</w:t>
        </w:r>
      </w:ins>
    </w:p>
    <w:p w:rsidR="00000000" w:rsidDel="00000000" w:rsidP="00000000" w:rsidRDefault="00000000" w:rsidRPr="00000000" w14:paraId="000003D3">
      <w:pPr>
        <w:spacing w:after="180" w:before="180" w:lineRule="auto"/>
        <w:rPr>
          <w:rPrChange w:author="Sheryl Becker" w:id="39" w:date="2021-03-23T21:47:47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1:47:47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38" w:date="2021-03-23T21:47:4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2016, University of Pennsylvania.</w:t>
        </w:r>
      </w:ins>
      <w:r w:rsidDel="00000000" w:rsidR="00000000" w:rsidRPr="00000000">
        <w:rPr>
          <w:rtl w:val="0"/>
        </w:rPr>
      </w:r>
    </w:p>
    <w:bookmarkStart w:colFirst="0" w:colLast="0" w:name="11bux6d" w:id="370"/>
    <w:bookmarkEnd w:id="370"/>
    <w:p w:rsidR="00000000" w:rsidDel="00000000" w:rsidP="00000000" w:rsidRDefault="00000000" w:rsidRPr="00000000" w14:paraId="000003D4">
      <w:pPr>
        <w:pStyle w:val="Heading3"/>
        <w:rPr/>
      </w:pPr>
      <w:r w:rsidDel="00000000" w:rsidR="00000000" w:rsidRPr="00000000">
        <w:rPr>
          <w:rtl w:val="0"/>
        </w:rPr>
        <w:t xml:space="preserve">NAOMI LEVY (2009)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University of California, Santa Cruz; M.A., 1998, Stanford University; M.A., 1999, University of California, Berkeley; Ph.D., 2009, University of California, Berkeley.</w:t>
      </w:r>
    </w:p>
    <w:bookmarkStart w:colFirst="0" w:colLast="0" w:name="3lbifu6" w:id="371"/>
    <w:bookmarkEnd w:id="371"/>
    <w:p w:rsidR="00000000" w:rsidDel="00000000" w:rsidP="00000000" w:rsidRDefault="00000000" w:rsidRPr="00000000" w14:paraId="000003D7">
      <w:pPr>
        <w:pStyle w:val="Heading3"/>
        <w:rPr/>
      </w:pPr>
      <w:r w:rsidDel="00000000" w:rsidR="00000000" w:rsidRPr="00000000">
        <w:rPr>
          <w:rtl w:val="0"/>
        </w:rPr>
        <w:t xml:space="preserve">DANIEL W. LEWIS (1975)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1968, Georgia Institute of Technology; MSEE, 1972, E.E., 1975, Ph.D., 1975, Syracuse University.</w:t>
      </w:r>
    </w:p>
    <w:bookmarkStart w:colFirst="0" w:colLast="0" w:name="4kgg8ps" w:id="372"/>
    <w:bookmarkEnd w:id="372"/>
    <w:p w:rsidR="00000000" w:rsidDel="00000000" w:rsidP="00000000" w:rsidRDefault="00000000" w:rsidRPr="00000000" w14:paraId="000003DA">
      <w:pPr>
        <w:pStyle w:val="Heading3"/>
        <w:rPr/>
      </w:pPr>
      <w:r w:rsidDel="00000000" w:rsidR="00000000" w:rsidRPr="00000000">
        <w:rPr>
          <w:rtl w:val="0"/>
        </w:rPr>
        <w:t xml:space="preserve">HAIDAN LI (2008)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Zhongshan University, China; M.A., 1997, Rutgers University; Ph.D., 2002, University of Texas at Austin.</w:t>
      </w:r>
    </w:p>
    <w:bookmarkStart w:colFirst="0" w:colLast="0" w:name="a2wk6cy22izg" w:id="373"/>
    <w:bookmarkEnd w:id="373"/>
    <w:p w:rsidR="00000000" w:rsidDel="00000000" w:rsidP="00000000" w:rsidRDefault="00000000" w:rsidRPr="00000000" w14:paraId="000003DD">
      <w:pPr>
        <w:pStyle w:val="Heading3"/>
        <w:rPr/>
      </w:pPr>
      <w:bookmarkStart w:colFirst="0" w:colLast="0" w:name="_c28lwou39os8" w:id="374"/>
      <w:bookmarkEnd w:id="374"/>
      <w:r w:rsidDel="00000000" w:rsidR="00000000" w:rsidRPr="00000000">
        <w:rPr>
          <w:rtl w:val="0"/>
        </w:rPr>
        <w:t xml:space="preserve">KEVIN K. LI (2020)</w:t>
      </w:r>
    </w:p>
    <w:p w:rsidR="00000000" w:rsidDel="00000000" w:rsidP="00000000" w:rsidRDefault="00000000" w:rsidRPr="00000000" w14:paraId="000003D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B.E., 1999, Peking University; M.B.A., 2005, New York University; M.S., 2008, Ph.D., 2010, University of California, Berkeley.</w:t>
      </w:r>
    </w:p>
    <w:bookmarkStart w:colFirst="0" w:colLast="0" w:name="2zlqixl" w:id="375"/>
    <w:bookmarkEnd w:id="375"/>
    <w:p w:rsidR="00000000" w:rsidDel="00000000" w:rsidP="00000000" w:rsidRDefault="00000000" w:rsidRPr="00000000" w14:paraId="000003E0">
      <w:pPr>
        <w:pStyle w:val="Heading3"/>
        <w:rPr/>
      </w:pPr>
      <w:r w:rsidDel="00000000" w:rsidR="00000000" w:rsidRPr="00000000">
        <w:rPr>
          <w:rtl w:val="0"/>
        </w:rPr>
        <w:t xml:space="preserve">SIQI LI (2008)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Central University of Finance and Economics, Beijing, China; M.A., 2003, University of California, San Diego; Ph.D., 2008, University of Southern California.</w:t>
      </w:r>
    </w:p>
    <w:bookmarkStart w:colFirst="0" w:colLast="0" w:name="1er0t5e" w:id="376"/>
    <w:bookmarkEnd w:id="376"/>
    <w:p w:rsidR="00000000" w:rsidDel="00000000" w:rsidP="00000000" w:rsidRDefault="00000000" w:rsidRPr="00000000" w14:paraId="000003E3">
      <w:pPr>
        <w:pStyle w:val="Heading3"/>
        <w:rPr/>
      </w:pPr>
      <w:r w:rsidDel="00000000" w:rsidR="00000000" w:rsidRPr="00000000">
        <w:rPr>
          <w:rtl w:val="0"/>
        </w:rPr>
        <w:t xml:space="preserve">TAO LI (2012)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40" w:date="2021-03-23T22:01:33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Tianjin University, China; MBA, 2011, University of Texas at Dallas; Ph.D., 2012, University of Texas at Austin.</w:t>
      </w:r>
      <w:ins w:author="Sheryl Becker" w:id="40" w:date="2021-03-23T22:0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3E6">
      <w:pPr>
        <w:pStyle w:val="Heading3"/>
        <w:rPr>
          <w:ins w:author="Sheryl Becker" w:id="40" w:date="2021-03-23T22:01:33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40" w:date="2021-03-23T22:01:33Z">
        <w:bookmarkStart w:colFirst="0" w:colLast="0" w:name="_cak829rr5sdk" w:id="377"/>
        <w:bookmarkEnd w:id="377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QIUWEN LI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3E7">
      <w:pPr>
        <w:spacing w:after="180" w:before="180" w:lineRule="auto"/>
        <w:rPr>
          <w:ins w:author="Sheryl Becker" w:id="40" w:date="2021-03-23T22:01:33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40" w:date="2021-03-23T22:01:33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Art and Art History</w:t>
        </w:r>
      </w:ins>
    </w:p>
    <w:p w:rsidR="00000000" w:rsidDel="00000000" w:rsidP="00000000" w:rsidRDefault="00000000" w:rsidRPr="00000000" w14:paraId="000003E8">
      <w:pPr>
        <w:spacing w:after="180" w:before="180" w:lineRule="auto"/>
        <w:rPr>
          <w:rPrChange w:author="Sheryl Becker" w:id="41" w:date="2021-03-23T22:01:33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2:01:33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40" w:date="2021-03-23T22:01:33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MFA, 2016, Minneapolis College of Art and Design.</w:t>
        </w:r>
      </w:ins>
      <w:r w:rsidDel="00000000" w:rsidR="00000000" w:rsidRPr="00000000">
        <w:rPr>
          <w:rtl w:val="0"/>
        </w:rPr>
      </w:r>
    </w:p>
    <w:bookmarkStart w:colFirst="0" w:colLast="0" w:name="f3mly2bhj88n" w:id="378"/>
    <w:bookmarkEnd w:id="378"/>
    <w:p w:rsidR="00000000" w:rsidDel="00000000" w:rsidP="00000000" w:rsidRDefault="00000000" w:rsidRPr="00000000" w14:paraId="000003E9">
      <w:pPr>
        <w:pStyle w:val="Heading3"/>
        <w:rPr/>
      </w:pPr>
      <w:bookmarkStart w:colFirst="0" w:colLast="0" w:name="_7j274cteo0cd" w:id="379"/>
      <w:bookmarkEnd w:id="379"/>
      <w:r w:rsidDel="00000000" w:rsidR="00000000" w:rsidRPr="00000000">
        <w:rPr>
          <w:rtl w:val="0"/>
        </w:rPr>
        <w:t xml:space="preserve">XIANG LI (2018)</w:t>
      </w:r>
    </w:p>
    <w:p w:rsidR="00000000" w:rsidDel="00000000" w:rsidP="00000000" w:rsidRDefault="00000000" w:rsidRPr="00000000" w14:paraId="000003E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3E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Heilongjiang University; M.S., 2012, Chinese Academy of Sciences; M.S., 2014, University of Florida.</w:t>
      </w:r>
    </w:p>
    <w:bookmarkStart w:colFirst="0" w:colLast="0" w:name="3yqobt7" w:id="380"/>
    <w:bookmarkEnd w:id="380"/>
    <w:p w:rsidR="00000000" w:rsidDel="00000000" w:rsidP="00000000" w:rsidRDefault="00000000" w:rsidRPr="00000000" w14:paraId="000003EC">
      <w:pPr>
        <w:pStyle w:val="Heading3"/>
        <w:rPr/>
      </w:pPr>
      <w:r w:rsidDel="00000000" w:rsidR="00000000" w:rsidRPr="00000000">
        <w:rPr>
          <w:rtl w:val="0"/>
        </w:rPr>
        <w:t xml:space="preserve">ARTHUR F. LIEBSCHER, S.J. (1986)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Santa Clara University; A.M., 1971, Ph.D., 1975, Indiana University, Bloomington; M.Div., 1984, STM, 1986, Jesuit School of Theology, Berkeley.</w:t>
      </w:r>
    </w:p>
    <w:bookmarkStart w:colFirst="0" w:colLast="0" w:name="2dvym10" w:id="381"/>
    <w:bookmarkEnd w:id="381"/>
    <w:p w:rsidR="00000000" w:rsidDel="00000000" w:rsidP="00000000" w:rsidRDefault="00000000" w:rsidRPr="00000000" w14:paraId="000003EF">
      <w:pPr>
        <w:pStyle w:val="Heading3"/>
        <w:rPr/>
      </w:pPr>
      <w:r w:rsidDel="00000000" w:rsidR="00000000" w:rsidRPr="00000000">
        <w:rPr>
          <w:rtl w:val="0"/>
        </w:rPr>
        <w:t xml:space="preserve">NAM LING (1989)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1981, National University of Singapore; M.S., 1985, Ph.D., 1989, University of Southwestern Louisiana.</w:t>
      </w:r>
    </w:p>
    <w:bookmarkStart w:colFirst="0" w:colLast="0" w:name="t18w8t" w:id="382"/>
    <w:bookmarkEnd w:id="382"/>
    <w:p w:rsidR="00000000" w:rsidDel="00000000" w:rsidP="00000000" w:rsidRDefault="00000000" w:rsidRPr="00000000" w14:paraId="000003F2">
      <w:pPr>
        <w:pStyle w:val="Heading3"/>
        <w:rPr/>
      </w:pPr>
      <w:r w:rsidDel="00000000" w:rsidR="00000000" w:rsidRPr="00000000">
        <w:rPr>
          <w:rtl w:val="0"/>
        </w:rPr>
        <w:t xml:space="preserve">NATALIE LINNELL (2012)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42" w:date="2021-03-24T17:35:05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University of Minnesota; M.S., 2010, Ph.D., 2011, University of Washington.</w:t>
      </w:r>
      <w:ins w:author="Sheryl Becker" w:id="42" w:date="2021-03-24T17:35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3F5">
      <w:pPr>
        <w:pStyle w:val="Heading3"/>
        <w:rPr>
          <w:ins w:author="Sheryl Becker" w:id="42" w:date="2021-03-24T17:35:05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42" w:date="2021-03-24T17:35:05Z">
        <w:bookmarkStart w:colFirst="0" w:colLast="0" w:name="_eub7hpgsfdc" w:id="383"/>
        <w:bookmarkEnd w:id="383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PENG LIU (2021)</w:t>
        </w:r>
      </w:ins>
    </w:p>
    <w:p w:rsidR="00000000" w:rsidDel="00000000" w:rsidP="00000000" w:rsidRDefault="00000000" w:rsidRPr="00000000" w14:paraId="000003F6">
      <w:pPr>
        <w:spacing w:after="180" w:before="180" w:lineRule="auto"/>
        <w:rPr>
          <w:ins w:author="Sheryl Becker" w:id="42" w:date="2021-03-24T17:35:05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42" w:date="2021-03-24T17:35:05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Acting Assistant Professor of Marketing</w:t>
        </w:r>
      </w:ins>
    </w:p>
    <w:p w:rsidR="00000000" w:rsidDel="00000000" w:rsidP="00000000" w:rsidRDefault="00000000" w:rsidRPr="00000000" w14:paraId="000003F7">
      <w:pPr>
        <w:spacing w:after="180" w:before="180" w:lineRule="auto"/>
        <w:rPr>
          <w:rPrChange w:author="Sheryl Becker" w:id="43" w:date="2021-03-24T17:35:05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4T17:35:05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42" w:date="2021-03-24T17:35:05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2019, Indiana University.</w:t>
        </w:r>
      </w:ins>
      <w:r w:rsidDel="00000000" w:rsidR="00000000" w:rsidRPr="00000000">
        <w:rPr>
          <w:rtl w:val="0"/>
        </w:rPr>
      </w:r>
    </w:p>
    <w:bookmarkStart w:colFirst="0" w:colLast="0" w:name="bee1jiqwsbck" w:id="384"/>
    <w:bookmarkEnd w:id="384"/>
    <w:p w:rsidR="00000000" w:rsidDel="00000000" w:rsidP="00000000" w:rsidRDefault="00000000" w:rsidRPr="00000000" w14:paraId="000003F8">
      <w:pPr>
        <w:pStyle w:val="Heading3"/>
        <w:rPr/>
      </w:pPr>
      <w:bookmarkStart w:colFirst="0" w:colLast="0" w:name="_lcs4l8w7if0v" w:id="385"/>
      <w:bookmarkEnd w:id="385"/>
      <w:r w:rsidDel="00000000" w:rsidR="00000000" w:rsidRPr="00000000">
        <w:rPr>
          <w:rtl w:val="0"/>
        </w:rPr>
        <w:t xml:space="preserve">YING LIU (2018)</w:t>
      </w:r>
    </w:p>
    <w:p w:rsidR="00000000" w:rsidDel="00000000" w:rsidP="00000000" w:rsidRDefault="00000000" w:rsidRPr="00000000" w14:paraId="000003F9">
      <w:pPr>
        <w:pStyle w:val="Heading3"/>
        <w:keepNext w:val="0"/>
        <w:keepLines w:val="0"/>
        <w:spacing w:after="180" w:before="180" w:lineRule="auto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3F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2006, Beijing University of Posts and Telecommunications; M.S., 2008, Ph.D., 2012, The State University of New York at Buffalo.</w:t>
      </w:r>
    </w:p>
    <w:bookmarkStart w:colFirst="0" w:colLast="0" w:name="3d0wewm" w:id="386"/>
    <w:bookmarkEnd w:id="386"/>
    <w:p w:rsidR="00000000" w:rsidDel="00000000" w:rsidP="00000000" w:rsidRDefault="00000000" w:rsidRPr="00000000" w14:paraId="000003FB">
      <w:pPr>
        <w:pStyle w:val="Heading3"/>
        <w:rPr/>
      </w:pPr>
      <w:r w:rsidDel="00000000" w:rsidR="00000000" w:rsidRPr="00000000">
        <w:rPr>
          <w:rtl w:val="0"/>
        </w:rPr>
        <w:t xml:space="preserve">YUHONG LIU (2015)</w:t>
      </w:r>
      <w:bookmarkStart w:colFirst="0" w:colLast="0" w:name="iwc3k9rflfs5" w:id="387"/>
      <w:bookmarkEnd w:id="3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M.S., 2007, Beijing University of Posts and Telecommunications; Ph.D., 2012, University of Rhode Island.</w:t>
      </w:r>
    </w:p>
    <w:bookmarkStart w:colFirst="0" w:colLast="0" w:name="1s66p4f" w:id="388"/>
    <w:bookmarkEnd w:id="388"/>
    <w:p w:rsidR="00000000" w:rsidDel="00000000" w:rsidP="00000000" w:rsidRDefault="00000000" w:rsidRPr="00000000" w14:paraId="000003FE">
      <w:pPr>
        <w:pStyle w:val="Heading3"/>
        <w:rPr>
          <w:del w:author="Sheryl Becker" w:id="44" w:date="2021-03-23T16:52:09Z"/>
        </w:rPr>
      </w:pPr>
      <w:del w:author="Sheryl Becker" w:id="44" w:date="2021-03-23T16:52:09Z">
        <w:r w:rsidDel="00000000" w:rsidR="00000000" w:rsidRPr="00000000">
          <w:rPr>
            <w:rtl w:val="0"/>
          </w:rPr>
          <w:delText xml:space="preserve">DORIAN LLYWELYN, S.J. (2017)</w:delText>
        </w:r>
      </w:del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44" w:date="2021-03-23T16:52:09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44" w:date="2021-03-23T16:52:0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Associate Professor of Religious Studies</w:delText>
        </w:r>
      </w:del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44" w:date="2021-03-23T16:52:0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1977, University of Cambridge; B.S., 1990, Universidad Pontifica de Salamanca; Ph.D., 2005, University of Wales.</w:delText>
        </w:r>
      </w:del>
      <w:r w:rsidDel="00000000" w:rsidR="00000000" w:rsidRPr="00000000">
        <w:rPr>
          <w:rtl w:val="0"/>
        </w:rPr>
      </w:r>
    </w:p>
    <w:bookmarkStart w:colFirst="0" w:colLast="0" w:name="4c5u7s8" w:id="389"/>
    <w:bookmarkEnd w:id="389"/>
    <w:p w:rsidR="00000000" w:rsidDel="00000000" w:rsidP="00000000" w:rsidRDefault="00000000" w:rsidRPr="00000000" w14:paraId="00000401">
      <w:pPr>
        <w:pStyle w:val="Heading3"/>
        <w:rPr/>
      </w:pPr>
      <w:r w:rsidDel="00000000" w:rsidR="00000000" w:rsidRPr="00000000">
        <w:rPr>
          <w:rtl w:val="0"/>
        </w:rPr>
        <w:t xml:space="preserve">DESMOND LO (2008)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Chinese University of Hong Kong; M.A., 1997, University of California, Santa Barbara; Ph.D., 2008, University of Michigan.</w:t>
      </w:r>
    </w:p>
    <w:bookmarkStart w:colFirst="0" w:colLast="0" w:name="2rb4i01" w:id="390"/>
    <w:bookmarkEnd w:id="390"/>
    <w:p w:rsidR="00000000" w:rsidDel="00000000" w:rsidP="00000000" w:rsidRDefault="00000000" w:rsidRPr="00000000" w14:paraId="00000404">
      <w:pPr>
        <w:pStyle w:val="Heading3"/>
        <w:rPr/>
      </w:pPr>
      <w:r w:rsidDel="00000000" w:rsidR="00000000" w:rsidRPr="00000000">
        <w:rPr>
          <w:rtl w:val="0"/>
        </w:rPr>
        <w:t xml:space="preserve">PAULINE LOCSIN-KANTER (2012)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2020, St. Mary’s College of California.</w:t>
      </w:r>
    </w:p>
    <w:bookmarkStart w:colFirst="0" w:colLast="0" w:name="16ges7u" w:id="391"/>
    <w:bookmarkEnd w:id="391"/>
    <w:p w:rsidR="00000000" w:rsidDel="00000000" w:rsidP="00000000" w:rsidRDefault="00000000" w:rsidRPr="00000000" w14:paraId="00000407">
      <w:pPr>
        <w:pStyle w:val="Heading3"/>
        <w:rPr/>
      </w:pPr>
      <w:r w:rsidDel="00000000" w:rsidR="00000000" w:rsidRPr="00000000">
        <w:rPr>
          <w:rtl w:val="0"/>
        </w:rPr>
        <w:t xml:space="preserve">SHARMILA LODHIA (2010)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Women’s and Gender Studies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Santa Clara University; J.D., 1997, University of California, Hastings College of the Law; Ph.D., 2007, University of California, Los Angeles.</w:t>
      </w:r>
    </w:p>
    <w:bookmarkStart w:colFirst="0" w:colLast="0" w:name="m55e8qd3u785" w:id="392"/>
    <w:bookmarkEnd w:id="392"/>
    <w:p w:rsidR="00000000" w:rsidDel="00000000" w:rsidP="00000000" w:rsidRDefault="00000000" w:rsidRPr="00000000" w14:paraId="0000040A">
      <w:pPr>
        <w:pStyle w:val="Heading3"/>
        <w:rPr/>
      </w:pPr>
      <w:bookmarkStart w:colFirst="0" w:colLast="0" w:name="_em0y543rtpok" w:id="393"/>
      <w:bookmarkEnd w:id="393"/>
      <w:r w:rsidDel="00000000" w:rsidR="00000000" w:rsidRPr="00000000">
        <w:rPr>
          <w:rtl w:val="0"/>
        </w:rPr>
        <w:t xml:space="preserve">BACHANA LOMSADZE (2018)</w:t>
      </w:r>
    </w:p>
    <w:p w:rsidR="00000000" w:rsidDel="00000000" w:rsidP="00000000" w:rsidRDefault="00000000" w:rsidRPr="00000000" w14:paraId="000004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Physics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B.S., 2007, Tbilisi State University; Ph.D., 2012, Kansas State University.</w:t>
      </w:r>
    </w:p>
    <w:bookmarkStart w:colFirst="0" w:colLast="0" w:name="3qg2avn" w:id="394"/>
    <w:bookmarkEnd w:id="394"/>
    <w:p w:rsidR="00000000" w:rsidDel="00000000" w:rsidP="00000000" w:rsidRDefault="00000000" w:rsidRPr="00000000" w14:paraId="0000040D">
      <w:pPr>
        <w:pStyle w:val="Heading3"/>
        <w:rPr/>
      </w:pPr>
      <w:bookmarkStart w:colFirst="0" w:colLast="0" w:name="_frvcrrd606o9" w:id="395"/>
      <w:bookmarkEnd w:id="395"/>
      <w:r w:rsidDel="00000000" w:rsidR="00000000" w:rsidRPr="00000000">
        <w:rPr>
          <w:rtl w:val="0"/>
        </w:rPr>
        <w:t xml:space="preserve">MARY LONG (1999)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Santa Clara University; M.S., 1989, University of Oregon.</w:t>
      </w:r>
    </w:p>
    <w:bookmarkStart w:colFirst="0" w:colLast="0" w:name="25lcl3g" w:id="396"/>
    <w:bookmarkEnd w:id="396"/>
    <w:p w:rsidR="00000000" w:rsidDel="00000000" w:rsidP="00000000" w:rsidRDefault="00000000" w:rsidRPr="00000000" w14:paraId="00000410">
      <w:pPr>
        <w:pStyle w:val="Heading3"/>
        <w:rPr/>
      </w:pPr>
      <w:r w:rsidDel="00000000" w:rsidR="00000000" w:rsidRPr="00000000">
        <w:rPr>
          <w:rtl w:val="0"/>
        </w:rPr>
        <w:t xml:space="preserve">PATRICK LOPEZ-AGUADO (2013)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Sociology</w:t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Loyola Marymount University; M.A., 2008, University of California; Ph.D., 2013, University of California, Santa Barbara.</w:t>
      </w:r>
    </w:p>
    <w:bookmarkStart w:colFirst="0" w:colLast="0" w:name="kqmvb9" w:id="397"/>
    <w:bookmarkEnd w:id="397"/>
    <w:p w:rsidR="00000000" w:rsidDel="00000000" w:rsidP="00000000" w:rsidRDefault="00000000" w:rsidRPr="00000000" w14:paraId="00000413">
      <w:pPr>
        <w:pStyle w:val="Heading3"/>
        <w:rPr/>
      </w:pPr>
      <w:r w:rsidDel="00000000" w:rsidR="00000000" w:rsidRPr="00000000">
        <w:rPr>
          <w:rtl w:val="0"/>
        </w:rPr>
        <w:t xml:space="preserve">BIAO (BILL) LU (2015)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Bioengineering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M.D., 1988, M.Sc., 1991, Shanghai Medical University, China; BSC, 2001, Ph.D., 2004, University of Manitoba, Canada.</w:t>
      </w:r>
    </w:p>
    <w:bookmarkStart w:colFirst="0" w:colLast="0" w:name="34qadz2" w:id="398"/>
    <w:bookmarkEnd w:id="398"/>
    <w:p w:rsidR="00000000" w:rsidDel="00000000" w:rsidP="00000000" w:rsidRDefault="00000000" w:rsidRPr="00000000" w14:paraId="00000416">
      <w:pPr>
        <w:pStyle w:val="Heading3"/>
        <w:rPr/>
      </w:pPr>
      <w:r w:rsidDel="00000000" w:rsidR="00000000" w:rsidRPr="00000000">
        <w:rPr>
          <w:rtl w:val="0"/>
        </w:rPr>
        <w:t xml:space="preserve">HAIBING LU (2011)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45" w:date="2021-03-23T21:41:1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M.S., 2005, Xi’an Jiaotong University, China; Ph.D., 2011, Rutgers University.</w:t>
      </w:r>
      <w:del w:author="Sheryl Becker" w:id="45" w:date="2021-03-23T21:41:11Z">
        <w:r w:rsidDel="00000000" w:rsidR="00000000" w:rsidRPr="00000000">
          <w:rPr>
            <w:rtl w:val="0"/>
          </w:rPr>
        </w:r>
      </w:del>
    </w:p>
    <w:bookmarkStart w:colFirst="0" w:colLast="0" w:name="1jvko6v" w:id="399"/>
    <w:bookmarkEnd w:id="399"/>
    <w:p w:rsidR="00000000" w:rsidDel="00000000" w:rsidP="00000000" w:rsidRDefault="00000000" w:rsidRPr="00000000" w14:paraId="00000419">
      <w:pPr>
        <w:pStyle w:val="Heading3"/>
        <w:rPr/>
      </w:pPr>
      <w:r w:rsidDel="00000000" w:rsidR="00000000" w:rsidRPr="00000000">
        <w:rPr>
          <w:rtl w:val="0"/>
        </w:rPr>
        <w:t xml:space="preserve">SHAOHUA LU (2017)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2007, Shanghai University of Finance and Economics; Ph.D., 2015, Ohio State University.</w:t>
      </w:r>
    </w:p>
    <w:bookmarkStart w:colFirst="0" w:colLast="0" w:name="43v86uo" w:id="400"/>
    <w:bookmarkEnd w:id="400"/>
    <w:p w:rsidR="00000000" w:rsidDel="00000000" w:rsidP="00000000" w:rsidRDefault="00000000" w:rsidRPr="00000000" w14:paraId="0000041C">
      <w:pPr>
        <w:pStyle w:val="Heading3"/>
        <w:rPr/>
      </w:pPr>
      <w:r w:rsidDel="00000000" w:rsidR="00000000" w:rsidRPr="00000000">
        <w:rPr>
          <w:rtl w:val="0"/>
        </w:rPr>
        <w:t xml:space="preserve">AMY J. LUECK (2015)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Loyola University Chicago; M.A., 2010, University of Pittsburgh; Ph.D., 2015, University of Louisville.</w:t>
      </w:r>
    </w:p>
    <w:bookmarkStart w:colFirst="0" w:colLast="0" w:name="2j0ih2h" w:id="401"/>
    <w:bookmarkEnd w:id="401"/>
    <w:p w:rsidR="00000000" w:rsidDel="00000000" w:rsidP="00000000" w:rsidRDefault="00000000" w:rsidRPr="00000000" w14:paraId="0000041F">
      <w:pPr>
        <w:pStyle w:val="Heading3"/>
        <w:rPr/>
      </w:pPr>
      <w:r w:rsidDel="00000000" w:rsidR="00000000" w:rsidRPr="00000000">
        <w:rPr>
          <w:rtl w:val="0"/>
        </w:rPr>
        <w:t xml:space="preserve">TIMOTHY J. LUKES (1983)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University of California, Berkeley; M.A., 1974, University of California, Davis; Ph.D., 1981, University of Toronto.</w:t>
      </w:r>
    </w:p>
    <w:bookmarkStart w:colFirst="0" w:colLast="0" w:name="y5sraa" w:id="402"/>
    <w:bookmarkEnd w:id="402"/>
    <w:p w:rsidR="00000000" w:rsidDel="00000000" w:rsidP="00000000" w:rsidRDefault="00000000" w:rsidRPr="00000000" w14:paraId="00000422">
      <w:pPr>
        <w:pStyle w:val="Heading3"/>
        <w:rPr/>
      </w:pPr>
      <w:r w:rsidDel="00000000" w:rsidR="00000000" w:rsidRPr="00000000">
        <w:rPr>
          <w:rtl w:val="0"/>
        </w:rPr>
        <w:t xml:space="preserve">SUZANNE M. LUTTMAN (1991)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1977, MBA, 1979, Indiana University; Ph.D., 1988, University of Illinois, Urbana-Champaign.</w:t>
      </w:r>
    </w:p>
    <w:p w:rsidR="00000000" w:rsidDel="00000000" w:rsidP="00000000" w:rsidRDefault="00000000" w:rsidRPr="00000000" w14:paraId="0000042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3i5g9y3" w:id="403"/>
    <w:bookmarkEnd w:id="403"/>
    <w:p w:rsidR="00000000" w:rsidDel="00000000" w:rsidP="00000000" w:rsidRDefault="00000000" w:rsidRPr="00000000" w14:paraId="00000426">
      <w:pPr>
        <w:pStyle w:val="Heading3"/>
        <w:rPr/>
      </w:pPr>
      <w:r w:rsidDel="00000000" w:rsidR="00000000" w:rsidRPr="00000000">
        <w:rPr>
          <w:rtl w:val="0"/>
        </w:rPr>
        <w:t xml:space="preserve">NYDIA MACGREGOR (2009)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Management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University of California, Santa Cruz; MBA, 2002, University of California, Davis; Ph.D., 2012, University of California, Berkeley.</w:t>
      </w:r>
    </w:p>
    <w:bookmarkStart w:colFirst="0" w:colLast="0" w:name="1xaqk5w" w:id="404"/>
    <w:bookmarkEnd w:id="404"/>
    <w:p w:rsidR="00000000" w:rsidDel="00000000" w:rsidP="00000000" w:rsidRDefault="00000000" w:rsidRPr="00000000" w14:paraId="00000429">
      <w:pPr>
        <w:pStyle w:val="Heading3"/>
        <w:rPr/>
      </w:pPr>
      <w:r w:rsidDel="00000000" w:rsidR="00000000" w:rsidRPr="00000000">
        <w:rPr>
          <w:rtl w:val="0"/>
        </w:rPr>
        <w:t xml:space="preserve">SONJA MACKENZIE (2014)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Public Health</w:t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University of California, Berkeley; M.S., 2000, Harvard School of Public Health; DrPH, 2008, University of California, Berkeley.</w:t>
      </w:r>
    </w:p>
    <w:bookmarkStart w:colFirst="0" w:colLast="0" w:name="4hae2tp" w:id="405"/>
    <w:bookmarkEnd w:id="405"/>
    <w:p w:rsidR="00000000" w:rsidDel="00000000" w:rsidP="00000000" w:rsidRDefault="00000000" w:rsidRPr="00000000" w14:paraId="0000042C">
      <w:pPr>
        <w:pStyle w:val="Heading3"/>
        <w:rPr/>
      </w:pPr>
      <w:r w:rsidDel="00000000" w:rsidR="00000000" w:rsidRPr="00000000">
        <w:rPr>
          <w:rtl w:val="0"/>
        </w:rPr>
        <w:t xml:space="preserve">GARY A. MACY (2007)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M.A., 1973, Marquette University; Ph.D., 1978, University of Cambridge.</w:t>
      </w:r>
    </w:p>
    <w:bookmarkStart w:colFirst="0" w:colLast="0" w:name="vkyi3jq3mx24" w:id="406"/>
    <w:bookmarkEnd w:id="406"/>
    <w:p w:rsidR="00000000" w:rsidDel="00000000" w:rsidP="00000000" w:rsidRDefault="00000000" w:rsidRPr="00000000" w14:paraId="0000042F">
      <w:pPr>
        <w:pStyle w:val="Heading3"/>
        <w:spacing w:after="180" w:before="180" w:lineRule="auto"/>
        <w:rPr/>
      </w:pPr>
      <w:bookmarkStart w:colFirst="0" w:colLast="0" w:name="_6bl0qjbjwbna" w:id="407"/>
      <w:bookmarkEnd w:id="407"/>
      <w:r w:rsidDel="00000000" w:rsidR="00000000" w:rsidRPr="00000000">
        <w:rPr>
          <w:rtl w:val="0"/>
        </w:rPr>
        <w:t xml:space="preserve">RITA MADARASSY (2010)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431">
      <w:pPr>
        <w:spacing w:after="0" w:lineRule="auto"/>
        <w:rPr/>
      </w:pPr>
      <w:r w:rsidDel="00000000" w:rsidR="00000000" w:rsidRPr="00000000">
        <w:rPr>
          <w:rtl w:val="0"/>
        </w:rPr>
        <w:t xml:space="preserve">B.A., 1995, Lafayette College; M.A., 1997, University of California, Santa Cruz; Ph.D., 2002, University of California, Santa Cruz.</w:t>
      </w:r>
      <w:r w:rsidDel="00000000" w:rsidR="00000000" w:rsidRPr="00000000">
        <w:rPr>
          <w:rtl w:val="0"/>
        </w:rPr>
      </w:r>
    </w:p>
    <w:bookmarkStart w:colFirst="0" w:colLast="0" w:name="2wfod1i" w:id="408"/>
    <w:bookmarkEnd w:id="408"/>
    <w:p w:rsidR="00000000" w:rsidDel="00000000" w:rsidP="00000000" w:rsidRDefault="00000000" w:rsidRPr="00000000" w14:paraId="00000432">
      <w:pPr>
        <w:pStyle w:val="Heading3"/>
        <w:rPr/>
      </w:pPr>
      <w:r w:rsidDel="00000000" w:rsidR="00000000" w:rsidRPr="00000000">
        <w:rPr>
          <w:rtl w:val="0"/>
        </w:rPr>
        <w:t xml:space="preserve">TAMMY L. MADSEN (1999)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California, Santa Barbara; M.S., 1988, University of Southern California; Ph.D., 1997, University of California, Los Angeles.</w:t>
      </w:r>
    </w:p>
    <w:bookmarkStart w:colFirst="0" w:colLast="0" w:name="hoggd53l07s1" w:id="409"/>
    <w:bookmarkEnd w:id="409"/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3yh6xs67h7oz" w:id="410"/>
      <w:bookmarkEnd w:id="410"/>
      <w:r w:rsidDel="00000000" w:rsidR="00000000" w:rsidRPr="00000000">
        <w:rPr>
          <w:rtl w:val="0"/>
        </w:rPr>
        <w:t xml:space="preserve">HODA S. MAGID (2019)</w:t>
      </w:r>
    </w:p>
    <w:p w:rsidR="00000000" w:rsidDel="00000000" w:rsidP="00000000" w:rsidRDefault="00000000" w:rsidRPr="00000000" w14:paraId="0000043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Public Health</w:t>
      </w:r>
    </w:p>
    <w:p w:rsidR="00000000" w:rsidDel="00000000" w:rsidP="00000000" w:rsidRDefault="00000000" w:rsidRPr="00000000" w14:paraId="0000043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Santa Clara University; MHS, 2015, Johns Hopkins University; Ph.D., 2018, University of California, Berkeley.</w:t>
      </w:r>
    </w:p>
    <w:bookmarkStart w:colFirst="0" w:colLast="0" w:name="2apwg4x" w:id="411"/>
    <w:bookmarkEnd w:id="411"/>
    <w:p w:rsidR="00000000" w:rsidDel="00000000" w:rsidP="00000000" w:rsidRDefault="00000000" w:rsidRPr="00000000" w14:paraId="00000438">
      <w:pPr>
        <w:pStyle w:val="Heading3"/>
        <w:rPr/>
      </w:pPr>
      <w:r w:rsidDel="00000000" w:rsidR="00000000" w:rsidRPr="00000000">
        <w:rPr>
          <w:rtl w:val="0"/>
        </w:rPr>
        <w:t xml:space="preserve">SERGUEI MALIAR (2013)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Moscow Institute of Physics and Technology; M.A., 1994, Central European University, Czech Republic; Ph.D., 1995, Zaporozhye State University, Ukraine; Ph.D., 1999, University Pompeu Fabra, Spain.</w:t>
      </w:r>
    </w:p>
    <w:bookmarkStart w:colFirst="0" w:colLast="0" w:name="pv6qcq" w:id="412"/>
    <w:bookmarkEnd w:id="412"/>
    <w:p w:rsidR="00000000" w:rsidDel="00000000" w:rsidP="00000000" w:rsidRDefault="00000000" w:rsidRPr="00000000" w14:paraId="0000043B">
      <w:pPr>
        <w:pStyle w:val="Heading3"/>
        <w:rPr/>
      </w:pPr>
      <w:r w:rsidDel="00000000" w:rsidR="00000000" w:rsidRPr="00000000">
        <w:rPr>
          <w:rtl w:val="0"/>
        </w:rPr>
        <w:t xml:space="preserve">SUKANYA MANNA (2017)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University of Kalyani; M.S., 2006, National Taiwan University; Ph.D., 2011, Australian National University.</w:t>
      </w:r>
    </w:p>
    <w:bookmarkStart w:colFirst="0" w:colLast="0" w:name="39uu90j" w:id="413"/>
    <w:bookmarkEnd w:id="413"/>
    <w:p w:rsidR="00000000" w:rsidDel="00000000" w:rsidP="00000000" w:rsidRDefault="00000000" w:rsidRPr="00000000" w14:paraId="0000043E">
      <w:pPr>
        <w:pStyle w:val="Heading3"/>
        <w:rPr/>
      </w:pPr>
      <w:r w:rsidDel="00000000" w:rsidR="00000000" w:rsidRPr="00000000">
        <w:rPr>
          <w:rtl w:val="0"/>
        </w:rPr>
        <w:t xml:space="preserve">PAUL P. MARIANI, S.J. (2009)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Harvard University; M.A., 1996, Fordham University; M.Div., 2002, Jesuit School of Theology at Berkeley; Ph.D., 2007, University of Chicago.</w:t>
      </w:r>
      <w:r w:rsidDel="00000000" w:rsidR="00000000" w:rsidRPr="00000000">
        <w:rPr>
          <w:rtl w:val="0"/>
        </w:rPr>
      </w:r>
    </w:p>
    <w:bookmarkStart w:colFirst="0" w:colLast="0" w:name="kayi2vas8glo" w:id="414"/>
    <w:bookmarkEnd w:id="414"/>
    <w:p w:rsidR="00000000" w:rsidDel="00000000" w:rsidP="00000000" w:rsidRDefault="00000000" w:rsidRPr="00000000" w14:paraId="00000441">
      <w:pPr>
        <w:pStyle w:val="Heading3"/>
        <w:spacing w:after="180" w:before="180" w:lineRule="auto"/>
        <w:rPr/>
      </w:pPr>
      <w:bookmarkStart w:colFirst="0" w:colLast="0" w:name="_iwpprf5qoyyf" w:id="415"/>
      <w:bookmarkEnd w:id="415"/>
      <w:r w:rsidDel="00000000" w:rsidR="00000000" w:rsidRPr="00000000">
        <w:rPr>
          <w:rtl w:val="0"/>
        </w:rPr>
        <w:t xml:space="preserve">ROBERT MARKS (2011)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Mechanical Engineering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1996, University of California, Berkeley; Ph.D., 2003, University of California, Berkeley.</w:t>
      </w:r>
    </w:p>
    <w:bookmarkStart w:colFirst="0" w:colLast="0" w:name="1p04j8c" w:id="416"/>
    <w:bookmarkEnd w:id="416"/>
    <w:p w:rsidR="00000000" w:rsidDel="00000000" w:rsidP="00000000" w:rsidRDefault="00000000" w:rsidRPr="00000000" w14:paraId="00000444">
      <w:pPr>
        <w:pStyle w:val="Heading3"/>
        <w:rPr/>
      </w:pPr>
      <w:r w:rsidDel="00000000" w:rsidR="00000000" w:rsidRPr="00000000">
        <w:rPr>
          <w:rtl w:val="0"/>
        </w:rPr>
        <w:t xml:space="preserve">MICHELLE A. MARVIER (1999)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 and Environmental Studies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Santa Clara University; Ph.D., 1996, University of California, Santa Cruz.</w:t>
      </w:r>
    </w:p>
    <w:bookmarkStart w:colFirst="0" w:colLast="0" w:name="48zs1w5" w:id="417"/>
    <w:bookmarkEnd w:id="417"/>
    <w:p w:rsidR="00000000" w:rsidDel="00000000" w:rsidP="00000000" w:rsidRDefault="00000000" w:rsidRPr="00000000" w14:paraId="00000447">
      <w:pPr>
        <w:pStyle w:val="Heading3"/>
        <w:rPr/>
      </w:pPr>
      <w:r w:rsidDel="00000000" w:rsidR="00000000" w:rsidRPr="00000000">
        <w:rPr>
          <w:rtl w:val="0"/>
        </w:rPr>
        <w:t xml:space="preserve">ROBERTO MATA (2015)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Bethany University; M.Div., 2006, Harvard Divinity School; Th.D., 2015, Harvard Divinity School.</w:t>
      </w:r>
    </w:p>
    <w:bookmarkStart w:colFirst="0" w:colLast="0" w:name="2o52c3y" w:id="418"/>
    <w:bookmarkEnd w:id="418"/>
    <w:p w:rsidR="00000000" w:rsidDel="00000000" w:rsidP="00000000" w:rsidRDefault="00000000" w:rsidRPr="00000000" w14:paraId="0000044A">
      <w:pPr>
        <w:pStyle w:val="Heading3"/>
        <w:rPr/>
      </w:pPr>
      <w:r w:rsidDel="00000000" w:rsidR="00000000" w:rsidRPr="00000000">
        <w:rPr>
          <w:rtl w:val="0"/>
        </w:rPr>
        <w:t xml:space="preserve">VIRGINIA MATZEK (2011)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M.S., 1999, University of California, Berkeley; Ph.D., 2006, Stanford University.</w:t>
      </w:r>
    </w:p>
    <w:bookmarkStart w:colFirst="0" w:colLast="0" w:name="13acmbr" w:id="419"/>
    <w:bookmarkEnd w:id="419"/>
    <w:p w:rsidR="00000000" w:rsidDel="00000000" w:rsidP="00000000" w:rsidRDefault="00000000" w:rsidRPr="00000000" w14:paraId="0000044D">
      <w:pPr>
        <w:pStyle w:val="Heading3"/>
        <w:rPr/>
      </w:pPr>
      <w:r w:rsidDel="00000000" w:rsidR="00000000" w:rsidRPr="00000000">
        <w:rPr>
          <w:rtl w:val="0"/>
        </w:rPr>
        <w:t xml:space="preserve">EDWIN P. MAURER (2003)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Rhode Island; M.S., 1989, University of California, Berkeley; Ph.D., 2002, University of Washington.</w:t>
      </w:r>
    </w:p>
    <w:bookmarkStart w:colFirst="0" w:colLast="0" w:name="3na04zk" w:id="420"/>
    <w:bookmarkEnd w:id="420"/>
    <w:p w:rsidR="00000000" w:rsidDel="00000000" w:rsidP="00000000" w:rsidRDefault="00000000" w:rsidRPr="00000000" w14:paraId="00000450">
      <w:pPr>
        <w:pStyle w:val="Heading3"/>
        <w:rPr/>
      </w:pPr>
      <w:r w:rsidDel="00000000" w:rsidR="00000000" w:rsidRPr="00000000">
        <w:rPr>
          <w:rtl w:val="0"/>
        </w:rPr>
        <w:t xml:space="preserve">KATHLEEN MAXWELL (1983)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History</w:t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BFA, 1974, Southern Methodist University; M.A., 1977, Ph.D., 1986, University of Chicago.</w:t>
      </w:r>
    </w:p>
    <w:bookmarkStart w:colFirst="0" w:colLast="0" w:name="22faf7d" w:id="421"/>
    <w:bookmarkEnd w:id="421"/>
    <w:p w:rsidR="00000000" w:rsidDel="00000000" w:rsidP="00000000" w:rsidRDefault="00000000" w:rsidRPr="00000000" w14:paraId="00000453">
      <w:pPr>
        <w:pStyle w:val="Heading3"/>
        <w:rPr/>
      </w:pPr>
      <w:r w:rsidDel="00000000" w:rsidR="00000000" w:rsidRPr="00000000">
        <w:rPr>
          <w:rtl w:val="0"/>
        </w:rPr>
        <w:t xml:space="preserve">TERESA McCOLLOUGH (1991)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1983, Oberlin Conservatory; M.M., 1988, DMA, 1991, University of Rochester.</w:t>
      </w:r>
    </w:p>
    <w:bookmarkStart w:colFirst="0" w:colLast="0" w:name="hkkpf6" w:id="422"/>
    <w:bookmarkEnd w:id="422"/>
    <w:p w:rsidR="00000000" w:rsidDel="00000000" w:rsidP="00000000" w:rsidRDefault="00000000" w:rsidRPr="00000000" w14:paraId="00000456">
      <w:pPr>
        <w:pStyle w:val="Heading3"/>
        <w:rPr/>
      </w:pPr>
      <w:r w:rsidDel="00000000" w:rsidR="00000000" w:rsidRPr="00000000">
        <w:rPr>
          <w:rtl w:val="0"/>
        </w:rPr>
        <w:t xml:space="preserve">MICHELLE McCULLY (2016)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in Biology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Washington University, St. Louis; Ph.D., 2012, University of Washington, Seattle.</w:t>
      </w:r>
    </w:p>
    <w:bookmarkStart w:colFirst="0" w:colLast="0" w:name="31k882z" w:id="423"/>
    <w:bookmarkEnd w:id="423"/>
    <w:p w:rsidR="00000000" w:rsidDel="00000000" w:rsidP="00000000" w:rsidRDefault="00000000" w:rsidRPr="00000000" w14:paraId="00000459">
      <w:pPr>
        <w:pStyle w:val="Heading3"/>
        <w:rPr/>
      </w:pPr>
      <w:r w:rsidDel="00000000" w:rsidR="00000000" w:rsidRPr="00000000">
        <w:rPr>
          <w:rtl w:val="0"/>
        </w:rPr>
        <w:t xml:space="preserve">S. TAMSEN McGINLEY (1991)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San Diego State University; Ph.D., 1991, University of California, San Diego.</w:t>
      </w:r>
    </w:p>
    <w:bookmarkStart w:colFirst="0" w:colLast="0" w:name="1gpiias" w:id="424"/>
    <w:bookmarkEnd w:id="424"/>
    <w:p w:rsidR="00000000" w:rsidDel="00000000" w:rsidP="00000000" w:rsidRDefault="00000000" w:rsidRPr="00000000" w14:paraId="0000045C">
      <w:pPr>
        <w:pStyle w:val="Heading3"/>
        <w:rPr/>
      </w:pPr>
      <w:r w:rsidDel="00000000" w:rsidR="00000000" w:rsidRPr="00000000">
        <w:rPr>
          <w:rtl w:val="0"/>
        </w:rPr>
        <w:t xml:space="preserve">SHELBY H. McINTYRE (1976)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MBA, 1973, Ph.D., 1976, Stanford University.</w:t>
      </w:r>
    </w:p>
    <w:bookmarkStart w:colFirst="0" w:colLast="0" w:name="2nlczur4hc0i" w:id="425"/>
    <w:bookmarkEnd w:id="425"/>
    <w:p w:rsidR="00000000" w:rsidDel="00000000" w:rsidP="00000000" w:rsidRDefault="00000000" w:rsidRPr="00000000" w14:paraId="0000045F">
      <w:pPr>
        <w:pStyle w:val="Heading3"/>
        <w:spacing w:after="180" w:before="180" w:lineRule="auto"/>
        <w:rPr>
          <w:vertAlign w:val="baseline"/>
        </w:rPr>
      </w:pPr>
      <w:bookmarkStart w:colFirst="0" w:colLast="0" w:name="_tnoammvb5ooy" w:id="426"/>
      <w:bookmarkEnd w:id="426"/>
      <w:r w:rsidDel="00000000" w:rsidR="00000000" w:rsidRPr="00000000">
        <w:rPr>
          <w:vertAlign w:val="baseline"/>
          <w:rtl w:val="0"/>
        </w:rPr>
        <w:t xml:space="preserve">CLAUDIA MON PERE McISAAC (1982)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University of California, Berkeley; M.A., 1979, MFA, 1998, San Francisco State University.</w:t>
      </w:r>
    </w:p>
    <w:bookmarkStart w:colFirst="0" w:colLast="0" w:name="40p60yl" w:id="427"/>
    <w:bookmarkEnd w:id="427"/>
    <w:p w:rsidR="00000000" w:rsidDel="00000000" w:rsidP="00000000" w:rsidRDefault="00000000" w:rsidRPr="00000000" w14:paraId="00000462">
      <w:pPr>
        <w:pStyle w:val="Heading3"/>
        <w:rPr/>
      </w:pPr>
      <w:r w:rsidDel="00000000" w:rsidR="00000000" w:rsidRPr="00000000">
        <w:rPr>
          <w:rtl w:val="0"/>
        </w:rPr>
        <w:t xml:space="preserve">MARGARET R. McLEAN (1998)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Religious Studies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University of San Francisco; M.S., 1977, Ph.D., 1981, Medical College of Wisconsin; M.Div., 1987, Luther Theological Seminary; Ph.D., 1997, Graduate Theological Union, Berkeley.</w:t>
      </w:r>
    </w:p>
    <w:bookmarkStart w:colFirst="0" w:colLast="0" w:name="2fugb6e" w:id="428"/>
    <w:bookmarkEnd w:id="428"/>
    <w:p w:rsidR="00000000" w:rsidDel="00000000" w:rsidP="00000000" w:rsidRDefault="00000000" w:rsidRPr="00000000" w14:paraId="00000465">
      <w:pPr>
        <w:pStyle w:val="Heading3"/>
        <w:rPr/>
      </w:pPr>
      <w:r w:rsidDel="00000000" w:rsidR="00000000" w:rsidRPr="00000000">
        <w:rPr>
          <w:rtl w:val="0"/>
        </w:rPr>
        <w:t xml:space="preserve">BRIAN J. McNELIS (1992)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Gettysburg College; Ph.D., 1990, Duke University.</w:t>
      </w:r>
    </w:p>
    <w:bookmarkStart w:colFirst="0" w:colLast="0" w:name="uzqle7" w:id="429"/>
    <w:bookmarkEnd w:id="429"/>
    <w:p w:rsidR="00000000" w:rsidDel="00000000" w:rsidP="00000000" w:rsidRDefault="00000000" w:rsidRPr="00000000" w14:paraId="00000468">
      <w:pPr>
        <w:pStyle w:val="Heading3"/>
        <w:rPr/>
      </w:pPr>
      <w:r w:rsidDel="00000000" w:rsidR="00000000" w:rsidRPr="00000000">
        <w:rPr>
          <w:rtl w:val="0"/>
        </w:rPr>
        <w:t xml:space="preserve">CRUZ MEDINA (2014)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  <w:t xml:space="preserve">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University of California, Santa Barbara; M.A., MFA, 2008, Chapman University; Ph.D., 2013, University of Arizona.</w:t>
      </w:r>
    </w:p>
    <w:bookmarkStart w:colFirst="0" w:colLast="0" w:name="3eze420" w:id="430"/>
    <w:bookmarkEnd w:id="430"/>
    <w:p w:rsidR="00000000" w:rsidDel="00000000" w:rsidP="00000000" w:rsidRDefault="00000000" w:rsidRPr="00000000" w14:paraId="0000046B">
      <w:pPr>
        <w:pStyle w:val="Heading3"/>
        <w:rPr/>
      </w:pPr>
      <w:r w:rsidDel="00000000" w:rsidR="00000000" w:rsidRPr="00000000">
        <w:rPr>
          <w:rtl w:val="0"/>
        </w:rPr>
        <w:t xml:space="preserve">AARON MELMAN (2005)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Applied Mathematics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University of Louvain, Belgium; M.S., 1986, Israel Institute of Technology; Ph.D., 1992, California Institute of Technology.</w:t>
      </w:r>
    </w:p>
    <w:bookmarkStart w:colFirst="0" w:colLast="0" w:name="1u4oe9t" w:id="431"/>
    <w:bookmarkEnd w:id="431"/>
    <w:p w:rsidR="00000000" w:rsidDel="00000000" w:rsidP="00000000" w:rsidRDefault="00000000" w:rsidRPr="00000000" w14:paraId="0000046E">
      <w:pPr>
        <w:pStyle w:val="Heading3"/>
        <w:rPr/>
      </w:pPr>
      <w:r w:rsidDel="00000000" w:rsidR="00000000" w:rsidRPr="00000000">
        <w:rPr>
          <w:rtl w:val="0"/>
        </w:rPr>
        <w:t xml:space="preserve">NICOLETTE MESHKAT (2015)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California, Berkeley; M.A., 2007, Ph.D., 2011, University of California, Los Angeles.</w:t>
      </w:r>
    </w:p>
    <w:bookmarkStart w:colFirst="0" w:colLast="0" w:name="4e4bwxm" w:id="432"/>
    <w:bookmarkEnd w:id="432"/>
    <w:p w:rsidR="00000000" w:rsidDel="00000000" w:rsidP="00000000" w:rsidRDefault="00000000" w:rsidRPr="00000000" w14:paraId="00000471">
      <w:pPr>
        <w:pStyle w:val="Heading3"/>
        <w:rPr/>
      </w:pPr>
      <w:r w:rsidDel="00000000" w:rsidR="00000000" w:rsidRPr="00000000">
        <w:rPr>
          <w:rtl w:val="0"/>
        </w:rPr>
        <w:t xml:space="preserve">MICHAEL J. MEYER (1987)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University of Notre Dame; M.A., 1980, Johns Hopkins University; Ph.D., 1987, University of North Carolina, Chapel Hill.</w:t>
      </w:r>
    </w:p>
    <w:bookmarkStart w:colFirst="0" w:colLast="0" w:name="2t9m75f" w:id="433"/>
    <w:bookmarkEnd w:id="433"/>
    <w:p w:rsidR="00000000" w:rsidDel="00000000" w:rsidP="00000000" w:rsidRDefault="00000000" w:rsidRPr="00000000" w14:paraId="00000474">
      <w:pPr>
        <w:pStyle w:val="Heading3"/>
        <w:rPr/>
      </w:pPr>
      <w:r w:rsidDel="00000000" w:rsidR="00000000" w:rsidRPr="00000000">
        <w:rPr>
          <w:rtl w:val="0"/>
        </w:rPr>
        <w:t xml:space="preserve">ROBERT MICHALSKI (1995)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1985, Harvard University; Ph.D., 1995, Stanford University.</w:t>
      </w:r>
    </w:p>
    <w:bookmarkStart w:colFirst="0" w:colLast="0" w:name="18ewhd8" w:id="434"/>
    <w:bookmarkEnd w:id="434"/>
    <w:p w:rsidR="00000000" w:rsidDel="00000000" w:rsidP="00000000" w:rsidRDefault="00000000" w:rsidRPr="00000000" w14:paraId="00000477">
      <w:pPr>
        <w:pStyle w:val="Heading3"/>
        <w:rPr/>
      </w:pPr>
      <w:r w:rsidDel="00000000" w:rsidR="00000000" w:rsidRPr="00000000">
        <w:rPr>
          <w:rtl w:val="0"/>
        </w:rPr>
        <w:t xml:space="preserve">RANI MIKKILINENI (1998)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1971, Maris Stella College, India; M.S., 1973, Andhra University, India; M.S., 1989, University of Denver; Ph.D., 1998, Santa Clara University.</w:t>
      </w:r>
    </w:p>
    <w:bookmarkStart w:colFirst="0" w:colLast="0" w:name="3sek011" w:id="435"/>
    <w:bookmarkEnd w:id="435"/>
    <w:p w:rsidR="00000000" w:rsidDel="00000000" w:rsidP="00000000" w:rsidRDefault="00000000" w:rsidRPr="00000000" w14:paraId="0000047A">
      <w:pPr>
        <w:pStyle w:val="Heading3"/>
        <w:rPr/>
      </w:pPr>
      <w:r w:rsidDel="00000000" w:rsidR="00000000" w:rsidRPr="00000000">
        <w:rPr>
          <w:rtl w:val="0"/>
        </w:rPr>
        <w:t xml:space="preserve">LEILANI M. MILLER (1994)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Stanford University; Ph.D., 1991, Massachusetts Institute of Technology.</w:t>
      </w:r>
    </w:p>
    <w:bookmarkStart w:colFirst="0" w:colLast="0" w:name="27jua8u" w:id="436"/>
    <w:bookmarkEnd w:id="436"/>
    <w:p w:rsidR="00000000" w:rsidDel="00000000" w:rsidP="00000000" w:rsidRDefault="00000000" w:rsidRPr="00000000" w14:paraId="0000047D">
      <w:pPr>
        <w:pStyle w:val="Heading3"/>
        <w:rPr/>
      </w:pPr>
      <w:r w:rsidDel="00000000" w:rsidR="00000000" w:rsidRPr="00000000">
        <w:rPr>
          <w:rtl w:val="0"/>
        </w:rPr>
        <w:t xml:space="preserve">PETER I. MINOWITZ (1985)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Middlebury College; M.A., 1985, Ph.D., 1988, Harvard University.</w:t>
      </w:r>
    </w:p>
    <w:bookmarkStart w:colFirst="0" w:colLast="0" w:name="mp4kgn" w:id="437"/>
    <w:bookmarkEnd w:id="437"/>
    <w:p w:rsidR="00000000" w:rsidDel="00000000" w:rsidP="00000000" w:rsidRDefault="00000000" w:rsidRPr="00000000" w14:paraId="00000480">
      <w:pPr>
        <w:pStyle w:val="Heading3"/>
        <w:rPr/>
      </w:pPr>
      <w:r w:rsidDel="00000000" w:rsidR="00000000" w:rsidRPr="00000000">
        <w:rPr>
          <w:rtl w:val="0"/>
        </w:rPr>
        <w:t xml:space="preserve">KRIS JAMES MITCHENER (2001)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California, Berkeley; Ph.D., 2001, University of California, Berkeley.</w:t>
      </w:r>
    </w:p>
    <w:bookmarkStart w:colFirst="0" w:colLast="0" w:name="36os34g" w:id="438"/>
    <w:bookmarkEnd w:id="438"/>
    <w:p w:rsidR="00000000" w:rsidDel="00000000" w:rsidP="00000000" w:rsidRDefault="00000000" w:rsidRPr="00000000" w14:paraId="00000483">
      <w:pPr>
        <w:pStyle w:val="Heading3"/>
        <w:rPr/>
      </w:pPr>
      <w:r w:rsidDel="00000000" w:rsidR="00000000" w:rsidRPr="00000000">
        <w:rPr>
          <w:rtl w:val="0"/>
        </w:rPr>
        <w:t xml:space="preserve">HARI MIX (2014)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Environmental Studies and Sciences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2008, Ph.D., 2014, Stanford University.</w:t>
      </w:r>
    </w:p>
    <w:bookmarkStart w:colFirst="0" w:colLast="0" w:name="uul35ifd16z9" w:id="439"/>
    <w:bookmarkEnd w:id="439"/>
    <w:p w:rsidR="00000000" w:rsidDel="00000000" w:rsidP="00000000" w:rsidRDefault="00000000" w:rsidRPr="00000000" w14:paraId="00000486">
      <w:pPr>
        <w:pStyle w:val="Heading3"/>
        <w:spacing w:after="180" w:before="180" w:lineRule="auto"/>
        <w:rPr>
          <w:vertAlign w:val="baseline"/>
        </w:rPr>
      </w:pPr>
      <w:bookmarkStart w:colFirst="0" w:colLast="0" w:name="_ymvr6wubk3jy" w:id="440"/>
      <w:bookmarkEnd w:id="440"/>
      <w:r w:rsidDel="00000000" w:rsidR="00000000" w:rsidRPr="00000000">
        <w:rPr>
          <w:vertAlign w:val="baseline"/>
          <w:rtl w:val="0"/>
        </w:rPr>
        <w:t xml:space="preserve">MARYAM MOBED-MIREMADI (2017)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Bioengineering</w:t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B.Eng., 1988, M.Eng., 1991, Ph.D., 1997, McGill University.</w:t>
      </w:r>
    </w:p>
    <w:bookmarkStart w:colFirst="0" w:colLast="0" w:name="2kz067v" w:id="441"/>
    <w:bookmarkEnd w:id="441"/>
    <w:p w:rsidR="00000000" w:rsidDel="00000000" w:rsidP="00000000" w:rsidRDefault="00000000" w:rsidRPr="00000000" w14:paraId="00000489">
      <w:pPr>
        <w:pStyle w:val="Heading3"/>
        <w:rPr/>
      </w:pPr>
      <w:r w:rsidDel="00000000" w:rsidR="00000000" w:rsidRPr="00000000">
        <w:rPr>
          <w:rtl w:val="0"/>
        </w:rPr>
        <w:t xml:space="preserve">BARBARA A. MOLONY (1981)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A.M., 1973, Ph.D., 1982, Harvard University.</w:t>
      </w:r>
    </w:p>
    <w:bookmarkStart w:colFirst="0" w:colLast="0" w:name="ig4hyen26lbq" w:id="442"/>
    <w:bookmarkEnd w:id="442"/>
    <w:p w:rsidR="00000000" w:rsidDel="00000000" w:rsidP="00000000" w:rsidRDefault="00000000" w:rsidRPr="00000000" w14:paraId="0000048C">
      <w:pPr>
        <w:pStyle w:val="Heading3"/>
        <w:spacing w:after="180" w:before="180" w:lineRule="auto"/>
        <w:rPr/>
      </w:pPr>
      <w:bookmarkStart w:colFirst="0" w:colLast="0" w:name="_sinly8yh3hts" w:id="443"/>
      <w:bookmarkEnd w:id="443"/>
      <w:r w:rsidDel="00000000" w:rsidR="00000000" w:rsidRPr="00000000">
        <w:rPr>
          <w:rtl w:val="0"/>
        </w:rPr>
        <w:t xml:space="preserve">JUAN MONTERMOSO (2008)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Professor of Practice in Marketing</w:t>
      </w:r>
    </w:p>
    <w:p w:rsidR="00000000" w:rsidDel="00000000" w:rsidP="00000000" w:rsidRDefault="00000000" w:rsidRPr="00000000" w14:paraId="0000048E">
      <w:pPr>
        <w:spacing w:after="0" w:lineRule="auto"/>
        <w:rPr/>
      </w:pPr>
      <w:r w:rsidDel="00000000" w:rsidR="00000000" w:rsidRPr="00000000">
        <w:rPr>
          <w:rtl w:val="0"/>
        </w:rPr>
        <w:t xml:space="preserve">B.S., 1969, Yale University; M.S., 1970, Harvard University; DBA, 1977, Harvard Business School.</w:t>
      </w:r>
    </w:p>
    <w:bookmarkStart w:colFirst="0" w:colLast="0" w:name="104agfo" w:id="444"/>
    <w:bookmarkEnd w:id="444"/>
    <w:p w:rsidR="00000000" w:rsidDel="00000000" w:rsidP="00000000" w:rsidRDefault="00000000" w:rsidRPr="00000000" w14:paraId="0000048F">
      <w:pPr>
        <w:pStyle w:val="Heading3"/>
        <w:rPr/>
      </w:pPr>
      <w:r w:rsidDel="00000000" w:rsidR="00000000" w:rsidRPr="00000000">
        <w:rPr>
          <w:rtl w:val="0"/>
        </w:rPr>
        <w:t xml:space="preserve">CATHERINE R. MONTFORT (1978)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Licence-es-Lettres, 1964, Université d’Aix, Marseille; M.A., 1969, San Jose State University; Ph.D., 1977, Stanford University.</w:t>
      </w:r>
    </w:p>
    <w:bookmarkStart w:colFirst="0" w:colLast="0" w:name="t0m7senpeld9" w:id="445"/>
    <w:bookmarkEnd w:id="445"/>
    <w:p w:rsidR="00000000" w:rsidDel="00000000" w:rsidP="00000000" w:rsidRDefault="00000000" w:rsidRPr="00000000" w14:paraId="00000492">
      <w:pPr>
        <w:pStyle w:val="Heading3"/>
        <w:rPr/>
      </w:pPr>
      <w:bookmarkStart w:colFirst="0" w:colLast="0" w:name="_1bqouy3tvxhu" w:id="446"/>
      <w:bookmarkEnd w:id="446"/>
      <w:r w:rsidDel="00000000" w:rsidR="00000000" w:rsidRPr="00000000">
        <w:rPr>
          <w:rtl w:val="0"/>
        </w:rPr>
        <w:t xml:space="preserve">DANIEL JACOBIUS MORGAN (2020)</w:t>
      </w:r>
    </w:p>
    <w:p w:rsidR="00000000" w:rsidDel="00000000" w:rsidP="00000000" w:rsidRDefault="00000000" w:rsidRPr="00000000" w14:paraId="0000049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49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M.A., 2008, M.Phil., 2013, Oxford University;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University of Chicago.</w:t>
      </w:r>
    </w:p>
    <w:bookmarkStart w:colFirst="0" w:colLast="0" w:name="3k3xz3h" w:id="447"/>
    <w:bookmarkEnd w:id="447"/>
    <w:p w:rsidR="00000000" w:rsidDel="00000000" w:rsidP="00000000" w:rsidRDefault="00000000" w:rsidRPr="00000000" w14:paraId="00000495">
      <w:pPr>
        <w:pStyle w:val="Heading3"/>
        <w:rPr/>
      </w:pPr>
      <w:r w:rsidDel="00000000" w:rsidR="00000000" w:rsidRPr="00000000">
        <w:rPr>
          <w:rtl w:val="0"/>
        </w:rPr>
        <w:t xml:space="preserve">DANIELLE FUENTES MORGAN (2017)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 2005, University of North Carolina; M.A., 2006, Duke University; M.A., 2011, North Carolina State University; Ph.D., 2014, Cornell University.</w:t>
      </w:r>
    </w:p>
    <w:bookmarkStart w:colFirst="0" w:colLast="0" w:name="n9l00ygqcrff" w:id="448"/>
    <w:bookmarkEnd w:id="448"/>
    <w:p w:rsidR="00000000" w:rsidDel="00000000" w:rsidP="00000000" w:rsidRDefault="00000000" w:rsidRPr="00000000" w14:paraId="00000498">
      <w:pPr>
        <w:pStyle w:val="Heading3"/>
        <w:rPr/>
      </w:pPr>
      <w:bookmarkStart w:colFirst="0" w:colLast="0" w:name="_ojwx648cdf29" w:id="449"/>
      <w:bookmarkEnd w:id="449"/>
      <w:r w:rsidDel="00000000" w:rsidR="00000000" w:rsidRPr="00000000">
        <w:rPr>
          <w:rtl w:val="0"/>
        </w:rPr>
        <w:t xml:space="preserve">MOHAMMAD AMIN MORID (2018)</w:t>
      </w:r>
    </w:p>
    <w:p w:rsidR="00000000" w:rsidDel="00000000" w:rsidP="00000000" w:rsidRDefault="00000000" w:rsidRPr="00000000" w14:paraId="0000049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49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M.S., 2011, Amirkabir University of Technology.</w:t>
      </w:r>
    </w:p>
    <w:bookmarkStart w:colFirst="0" w:colLast="0" w:name="1z989ba" w:id="450"/>
    <w:bookmarkEnd w:id="450"/>
    <w:p w:rsidR="00000000" w:rsidDel="00000000" w:rsidP="00000000" w:rsidRDefault="00000000" w:rsidRPr="00000000" w14:paraId="0000049B">
      <w:pPr>
        <w:pStyle w:val="Heading3"/>
        <w:rPr/>
      </w:pPr>
      <w:r w:rsidDel="00000000" w:rsidR="00000000" w:rsidRPr="00000000">
        <w:rPr>
          <w:rtl w:val="0"/>
        </w:rPr>
        <w:t xml:space="preserve">DIANA MORLANG (2000)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Political Science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California, Davis; M.A., 1995, Ph.D., 1999, Duke University.</w:t>
      </w:r>
    </w:p>
    <w:bookmarkStart w:colFirst="0" w:colLast="0" w:name="4j8vrz3" w:id="451"/>
    <w:bookmarkEnd w:id="451"/>
    <w:p w:rsidR="00000000" w:rsidDel="00000000" w:rsidP="00000000" w:rsidRDefault="00000000" w:rsidRPr="00000000" w14:paraId="0000049E">
      <w:pPr>
        <w:pStyle w:val="Heading3"/>
        <w:rPr/>
      </w:pPr>
      <w:r w:rsidDel="00000000" w:rsidR="00000000" w:rsidRPr="00000000">
        <w:rPr>
          <w:rtl w:val="0"/>
        </w:rPr>
        <w:t xml:space="preserve">TAKESHI MORO (2012)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MFA, 2008, School of the Art Institute of Chicago.</w:t>
      </w:r>
    </w:p>
    <w:bookmarkStart w:colFirst="0" w:colLast="0" w:name="2ye626w" w:id="452"/>
    <w:bookmarkEnd w:id="452"/>
    <w:p w:rsidR="00000000" w:rsidDel="00000000" w:rsidP="00000000" w:rsidRDefault="00000000" w:rsidRPr="00000000" w14:paraId="000004A1">
      <w:pPr>
        <w:pStyle w:val="Heading3"/>
        <w:rPr/>
      </w:pPr>
      <w:r w:rsidDel="00000000" w:rsidR="00000000" w:rsidRPr="00000000">
        <w:rPr>
          <w:rtl w:val="0"/>
        </w:rPr>
        <w:t xml:space="preserve">KATE MORRIS (2006)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1988, Smith College; M.A., 1993, University of New Mexico; Ph.D., 2001, Columbia University.</w:t>
      </w:r>
    </w:p>
    <w:bookmarkStart w:colFirst="0" w:colLast="0" w:name="3xj3v2i" w:id="453"/>
    <w:bookmarkEnd w:id="453"/>
    <w:p w:rsidR="00000000" w:rsidDel="00000000" w:rsidP="00000000" w:rsidRDefault="00000000" w:rsidRPr="00000000" w14:paraId="000004A4">
      <w:pPr>
        <w:pStyle w:val="Heading3"/>
        <w:rPr/>
      </w:pPr>
      <w:r w:rsidDel="00000000" w:rsidR="00000000" w:rsidRPr="00000000">
        <w:rPr>
          <w:rtl w:val="0"/>
        </w:rPr>
        <w:t xml:space="preserve">M. GODFREY MUNGAL (2007)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1975, University of Toronto; M.S., 1977, Ph.D., 1983, California Institute of Technology.</w:t>
      </w:r>
    </w:p>
    <w:bookmarkStart w:colFirst="0" w:colLast="0" w:name="2coe5ab" w:id="454"/>
    <w:bookmarkEnd w:id="454"/>
    <w:p w:rsidR="00000000" w:rsidDel="00000000" w:rsidP="00000000" w:rsidRDefault="00000000" w:rsidRPr="00000000" w14:paraId="000004A7">
      <w:pPr>
        <w:pStyle w:val="Heading3"/>
        <w:rPr/>
      </w:pPr>
      <w:r w:rsidDel="00000000" w:rsidR="00000000" w:rsidRPr="00000000">
        <w:rPr>
          <w:rtl w:val="0"/>
        </w:rPr>
        <w:t xml:space="preserve">J. MICHAEL MUNSON (1976)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1967, MBA, 1968, University of Utah; Ph.D., 1973, University of Illinois, Urbana-Champaign.</w:t>
      </w:r>
    </w:p>
    <w:bookmarkStart w:colFirst="0" w:colLast="0" w:name="rtofi4" w:id="455"/>
    <w:bookmarkEnd w:id="455"/>
    <w:p w:rsidR="00000000" w:rsidDel="00000000" w:rsidP="00000000" w:rsidRDefault="00000000" w:rsidRPr="00000000" w14:paraId="000004AA">
      <w:pPr>
        <w:pStyle w:val="Heading3"/>
        <w:rPr/>
      </w:pPr>
      <w:r w:rsidDel="00000000" w:rsidR="00000000" w:rsidRPr="00000000">
        <w:rPr>
          <w:rtl w:val="0"/>
        </w:rPr>
        <w:t xml:space="preserve">CATHERINE M. MURPHY (1997)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M.A., 1987, Santa Clara University; M.A., 1994, Ph.D., 1999, University of Notre Dame.</w:t>
      </w:r>
    </w:p>
    <w:bookmarkStart w:colFirst="0" w:colLast="0" w:name="3btby5x" w:id="456"/>
    <w:bookmarkEnd w:id="456"/>
    <w:p w:rsidR="00000000" w:rsidDel="00000000" w:rsidP="00000000" w:rsidRDefault="00000000" w:rsidRPr="00000000" w14:paraId="000004AD">
      <w:pPr>
        <w:pStyle w:val="Heading3"/>
        <w:rPr/>
      </w:pPr>
      <w:r w:rsidDel="00000000" w:rsidR="00000000" w:rsidRPr="00000000">
        <w:rPr>
          <w:rtl w:val="0"/>
        </w:rPr>
        <w:t xml:space="preserve">BARBARA A. MURRAY (1978)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Santa Clara University; MFA, 1976, Southern Methodist University.</w:t>
      </w:r>
    </w:p>
    <w:bookmarkStart w:colFirst="0" w:colLast="0" w:name="1qym8dq" w:id="457"/>
    <w:bookmarkEnd w:id="457"/>
    <w:p w:rsidR="00000000" w:rsidDel="00000000" w:rsidP="00000000" w:rsidRDefault="00000000" w:rsidRPr="00000000" w14:paraId="000004B0">
      <w:pPr>
        <w:pStyle w:val="Heading3"/>
        <w:rPr/>
      </w:pPr>
      <w:r w:rsidDel="00000000" w:rsidR="00000000" w:rsidRPr="00000000">
        <w:rPr>
          <w:rtl w:val="0"/>
        </w:rPr>
        <w:t xml:space="preserve">MONA MUSA (2010)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University of Khartoum, Sudan; M.S., 1995, Ph.D., 2004, University of Illinois at Urbana-Champaign.</w:t>
      </w:r>
    </w:p>
    <w:bookmarkStart w:colFirst="0" w:colLast="0" w:name="4ay9r1j" w:id="458"/>
    <w:bookmarkEnd w:id="458"/>
    <w:p w:rsidR="00000000" w:rsidDel="00000000" w:rsidP="00000000" w:rsidRDefault="00000000" w:rsidRPr="00000000" w14:paraId="000004B3">
      <w:pPr>
        <w:pStyle w:val="Heading3"/>
        <w:rPr/>
      </w:pPr>
      <w:r w:rsidDel="00000000" w:rsidR="00000000" w:rsidRPr="00000000">
        <w:rPr>
          <w:rtl w:val="0"/>
        </w:rPr>
        <w:t xml:space="preserve">ANGELA MUSURLIAN (2017)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M.S., 1993, Polytechnic University of Madrid.</w:t>
      </w:r>
    </w:p>
    <w:bookmarkStart w:colFirst="0" w:colLast="0" w:name="2q3k19c" w:id="459"/>
    <w:bookmarkEnd w:id="459"/>
    <w:p w:rsidR="00000000" w:rsidDel="00000000" w:rsidP="00000000" w:rsidRDefault="00000000" w:rsidRPr="00000000" w14:paraId="000004B6">
      <w:pPr>
        <w:pStyle w:val="Heading3"/>
        <w:rPr/>
      </w:pPr>
      <w:r w:rsidDel="00000000" w:rsidR="00000000" w:rsidRPr="00000000">
        <w:rPr>
          <w:rtl w:val="0"/>
        </w:rPr>
        <w:t xml:space="preserve">TIM MYERS (2005)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Creighton University; M.A., 1979, University of Wisconsin.</w:t>
      </w:r>
    </w:p>
    <w:bookmarkStart w:colFirst="0" w:colLast="0" w:name="158ubh5" w:id="460"/>
    <w:bookmarkEnd w:id="460"/>
    <w:p w:rsidR="00000000" w:rsidDel="00000000" w:rsidP="00000000" w:rsidRDefault="00000000" w:rsidRPr="00000000" w14:paraId="000004B9">
      <w:pPr>
        <w:pStyle w:val="Heading3"/>
        <w:rPr/>
      </w:pPr>
      <w:r w:rsidDel="00000000" w:rsidR="00000000" w:rsidRPr="00000000">
        <w:rPr>
          <w:rtl w:val="0"/>
        </w:rPr>
        <w:t xml:space="preserve">STEVEN NAHMIAS (1979)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Queens College; B.S., 1968, Columbia University; M.S., 1971, Ph.D., 1972, Northwestern University.</w:t>
      </w:r>
    </w:p>
    <w:bookmarkStart w:colFirst="0" w:colLast="0" w:name="3p8hu4y" w:id="461"/>
    <w:bookmarkEnd w:id="461"/>
    <w:p w:rsidR="00000000" w:rsidDel="00000000" w:rsidP="00000000" w:rsidRDefault="00000000" w:rsidRPr="00000000" w14:paraId="000004BC">
      <w:pPr>
        <w:pStyle w:val="Heading3"/>
        <w:rPr/>
      </w:pPr>
      <w:r w:rsidDel="00000000" w:rsidR="00000000" w:rsidRPr="00000000">
        <w:rPr>
          <w:rtl w:val="0"/>
        </w:rPr>
        <w:t xml:space="preserve">SAMI NAJAFI-ASADOLAHI (2013)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  <w:t xml:space="preserve">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K.N. Toosi University of Technology; M.S., 2005, Sharif University of Technology; M.S., 2007, Ph.D., 2011, London Business School.</w:t>
      </w:r>
    </w:p>
    <w:bookmarkStart w:colFirst="0" w:colLast="0" w:name="24ds4cr" w:id="462"/>
    <w:bookmarkEnd w:id="462"/>
    <w:p w:rsidR="00000000" w:rsidDel="00000000" w:rsidP="00000000" w:rsidRDefault="00000000" w:rsidRPr="00000000" w14:paraId="000004BF">
      <w:pPr>
        <w:pStyle w:val="Heading3"/>
        <w:rPr/>
      </w:pPr>
      <w:r w:rsidDel="00000000" w:rsidR="00000000" w:rsidRPr="00000000">
        <w:rPr>
          <w:rtl w:val="0"/>
        </w:rPr>
        <w:t xml:space="preserve">APARAJITA NANDA (2007)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Presidency College, Calcutta; M.A., 1976, Ph.D., 1984, Jadavpur University, Calcutta.</w:t>
      </w:r>
    </w:p>
    <w:bookmarkStart w:colFirst="0" w:colLast="0" w:name="jj2ekk" w:id="463"/>
    <w:bookmarkEnd w:id="463"/>
    <w:p w:rsidR="00000000" w:rsidDel="00000000" w:rsidP="00000000" w:rsidRDefault="00000000" w:rsidRPr="00000000" w14:paraId="000004C2">
      <w:pPr>
        <w:pStyle w:val="Heading3"/>
        <w:rPr/>
      </w:pPr>
      <w:r w:rsidDel="00000000" w:rsidR="00000000" w:rsidRPr="00000000">
        <w:rPr>
          <w:rtl w:val="0"/>
        </w:rPr>
        <w:t xml:space="preserve">LAWRENCE J. NELSON (1996)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1974, Ph.D., 1978, St. Louis University; J.D., 1981, Yale University.</w:t>
      </w:r>
    </w:p>
    <w:bookmarkStart w:colFirst="0" w:colLast="0" w:name="33ipx8d" w:id="464"/>
    <w:bookmarkEnd w:id="464"/>
    <w:p w:rsidR="00000000" w:rsidDel="00000000" w:rsidP="00000000" w:rsidRDefault="00000000" w:rsidRPr="00000000" w14:paraId="000004C5">
      <w:pPr>
        <w:pStyle w:val="Heading3"/>
        <w:rPr/>
      </w:pPr>
      <w:r w:rsidDel="00000000" w:rsidR="00000000" w:rsidRPr="00000000">
        <w:rPr>
          <w:rtl w:val="0"/>
        </w:rPr>
        <w:t xml:space="preserve">ROBIN NELSON (2017)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M.A., 2006, Ph.D., 2008, University of Michigan.</w:t>
      </w:r>
    </w:p>
    <w:bookmarkStart w:colFirst="0" w:colLast="0" w:name="1io07g6" w:id="465"/>
    <w:bookmarkEnd w:id="465"/>
    <w:p w:rsidR="00000000" w:rsidDel="00000000" w:rsidP="00000000" w:rsidRDefault="00000000" w:rsidRPr="00000000" w14:paraId="000004C8">
      <w:pPr>
        <w:pStyle w:val="Heading3"/>
        <w:rPr/>
      </w:pPr>
      <w:r w:rsidDel="00000000" w:rsidR="00000000" w:rsidRPr="00000000">
        <w:rPr>
          <w:rtl w:val="0"/>
        </w:rPr>
        <w:t xml:space="preserve">PATT NESS (2013)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State University of New York at New Paltz; MFA, 1996, University of Minnesota.</w:t>
      </w:r>
    </w:p>
    <w:bookmarkStart w:colFirst="0" w:colLast="0" w:name="p82vkfxfx54w" w:id="466"/>
    <w:bookmarkEnd w:id="466"/>
    <w:p w:rsidR="00000000" w:rsidDel="00000000" w:rsidP="00000000" w:rsidRDefault="00000000" w:rsidRPr="00000000" w14:paraId="000004CB">
      <w:pPr>
        <w:pStyle w:val="Heading3"/>
        <w:spacing w:after="180" w:before="180" w:lineRule="auto"/>
        <w:rPr>
          <w:vertAlign w:val="baseline"/>
        </w:rPr>
      </w:pPr>
      <w:bookmarkStart w:colFirst="0" w:colLast="0" w:name="_aq5nqawamyfq" w:id="467"/>
      <w:bookmarkEnd w:id="467"/>
      <w:r w:rsidDel="00000000" w:rsidR="00000000" w:rsidRPr="00000000">
        <w:rPr>
          <w:vertAlign w:val="baseline"/>
          <w:rtl w:val="0"/>
        </w:rPr>
        <w:t xml:space="preserve">MATTHEW L. NEWSOM KERR (2009)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Oklahoma Baptist University; M.A., 1998, University of North Carolina at Wilmington; Ph.D., 2007, University of Southern California.</w:t>
      </w:r>
    </w:p>
    <w:bookmarkStart w:colFirst="0" w:colLast="0" w:name="42nnq3z" w:id="468"/>
    <w:bookmarkEnd w:id="468"/>
    <w:p w:rsidR="00000000" w:rsidDel="00000000" w:rsidP="00000000" w:rsidRDefault="00000000" w:rsidRPr="00000000" w14:paraId="000004CE">
      <w:pPr>
        <w:pStyle w:val="Heading3"/>
        <w:rPr/>
      </w:pPr>
      <w:r w:rsidDel="00000000" w:rsidR="00000000" w:rsidRPr="00000000">
        <w:rPr>
          <w:rtl w:val="0"/>
        </w:rPr>
        <w:t xml:space="preserve">THAO NGUYEN, S.J. (2014)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University of Nha-trang, Vietnam; B.A., 2003, St. Louis University; M. Div., 2008, Jesuit School of Theology at Berkeley; Ph.D., 2013, Graduate Theological Union, Berkeley.</w:t>
      </w:r>
    </w:p>
    <w:bookmarkStart w:colFirst="0" w:colLast="0" w:name="2hsy0bs" w:id="469"/>
    <w:bookmarkEnd w:id="469"/>
    <w:p w:rsidR="00000000" w:rsidDel="00000000" w:rsidP="00000000" w:rsidRDefault="00000000" w:rsidRPr="00000000" w14:paraId="000004D1">
      <w:pPr>
        <w:pStyle w:val="Heading3"/>
        <w:rPr/>
      </w:pPr>
      <w:r w:rsidDel="00000000" w:rsidR="00000000" w:rsidRPr="00000000">
        <w:rPr>
          <w:rtl w:val="0"/>
        </w:rPr>
        <w:t xml:space="preserve">THUY LAN NGUYEN (2014)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Economics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2007, Lafayette College; M.A., 2010, Columbia University.</w:t>
      </w:r>
    </w:p>
    <w:bookmarkStart w:colFirst="0" w:colLast="0" w:name="wy8ajl" w:id="470"/>
    <w:bookmarkEnd w:id="470"/>
    <w:p w:rsidR="00000000" w:rsidDel="00000000" w:rsidP="00000000" w:rsidRDefault="00000000" w:rsidRPr="00000000" w14:paraId="000004D4">
      <w:pPr>
        <w:pStyle w:val="Heading3"/>
        <w:rPr/>
      </w:pPr>
      <w:r w:rsidDel="00000000" w:rsidR="00000000" w:rsidRPr="00000000">
        <w:rPr>
          <w:rtl w:val="0"/>
        </w:rPr>
        <w:t xml:space="preserve">LAURA NICHOLS (2000)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Sociology</w:t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Santa Clara University; M.A., 1995, Western Michigan University; Ph.D., 2000, University of Akron.</w:t>
      </w:r>
    </w:p>
    <w:bookmarkStart w:colFirst="0" w:colLast="0" w:name="3gxvt7e" w:id="471"/>
    <w:bookmarkEnd w:id="471"/>
    <w:p w:rsidR="00000000" w:rsidDel="00000000" w:rsidP="00000000" w:rsidRDefault="00000000" w:rsidRPr="00000000" w14:paraId="000004D7">
      <w:pPr>
        <w:pStyle w:val="Heading3"/>
        <w:rPr/>
      </w:pPr>
      <w:r w:rsidDel="00000000" w:rsidR="00000000" w:rsidRPr="00000000">
        <w:rPr>
          <w:rtl w:val="0"/>
        </w:rPr>
        <w:t xml:space="preserve">TONYA NILSSON (2010)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Civil Engineering</w:t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California Polytechnic State University; M.S., 1993, Stanford University; Ph.D., 2002, University of California at Davis.</w:t>
      </w:r>
    </w:p>
    <w:bookmarkStart w:colFirst="0" w:colLast="0" w:name="4g2tm30" w:id="472"/>
    <w:bookmarkEnd w:id="472"/>
    <w:p w:rsidR="00000000" w:rsidDel="00000000" w:rsidP="00000000" w:rsidRDefault="00000000" w:rsidRPr="00000000" w14:paraId="000004DA">
      <w:pPr>
        <w:pStyle w:val="Heading3"/>
        <w:rPr/>
      </w:pPr>
      <w:r w:rsidDel="00000000" w:rsidR="00000000" w:rsidRPr="00000000">
        <w:rPr>
          <w:rtl w:val="0"/>
        </w:rPr>
        <w:t xml:space="preserve">HARRY N.K. ODAMTTEN (2011)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History</w:t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University of Ghana; Ph.D., 2010, Michigan State University.</w:t>
      </w:r>
    </w:p>
    <w:bookmarkStart w:colFirst="0" w:colLast="0" w:name="2v83wat" w:id="473"/>
    <w:bookmarkEnd w:id="473"/>
    <w:p w:rsidR="00000000" w:rsidDel="00000000" w:rsidP="00000000" w:rsidRDefault="00000000" w:rsidRPr="00000000" w14:paraId="000004DD">
      <w:pPr>
        <w:pStyle w:val="Heading3"/>
        <w:rPr/>
      </w:pPr>
      <w:r w:rsidDel="00000000" w:rsidR="00000000" w:rsidRPr="00000000">
        <w:rPr>
          <w:rtl w:val="0"/>
        </w:rPr>
        <w:t xml:space="preserve">TOKUNBO OGUNFUNMI (1990)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1980, University of Ife, Nigeria; M.S., 1984, Ph.D., 1990, Stanford University.</w:t>
      </w:r>
    </w:p>
    <w:bookmarkStart w:colFirst="0" w:colLast="0" w:name="1ade6im" w:id="474"/>
    <w:bookmarkEnd w:id="474"/>
    <w:p w:rsidR="00000000" w:rsidDel="00000000" w:rsidP="00000000" w:rsidRDefault="00000000" w:rsidRPr="00000000" w14:paraId="000004E0">
      <w:pPr>
        <w:pStyle w:val="Heading3"/>
        <w:rPr/>
      </w:pPr>
      <w:r w:rsidDel="00000000" w:rsidR="00000000" w:rsidRPr="00000000">
        <w:rPr>
          <w:rtl w:val="0"/>
        </w:rPr>
        <w:t xml:space="preserve">SEAN O’KEEFE (2017)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Marketing</w:t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University of California Santa Barbara, MBA, 2008, Santa Clara University.</w:t>
      </w:r>
    </w:p>
    <w:bookmarkStart w:colFirst="0" w:colLast="0" w:name="fshhqus5p6er" w:id="475"/>
    <w:bookmarkEnd w:id="475"/>
    <w:p w:rsidR="00000000" w:rsidDel="00000000" w:rsidP="00000000" w:rsidRDefault="00000000" w:rsidRPr="00000000" w14:paraId="000004E3">
      <w:pPr>
        <w:pStyle w:val="Heading3"/>
        <w:spacing w:after="180" w:before="180" w:lineRule="auto"/>
        <w:rPr/>
      </w:pPr>
      <w:bookmarkStart w:colFirst="0" w:colLast="0" w:name="_ycv1junp0v4m" w:id="476"/>
      <w:bookmarkEnd w:id="476"/>
      <w:r w:rsidDel="00000000" w:rsidR="00000000" w:rsidRPr="00000000">
        <w:rPr>
          <w:rtl w:val="0"/>
        </w:rPr>
        <w:t xml:space="preserve">NICOLE OPPER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B.F.A., 2002, Tisch School of the Arts; M.F.A., 2015, San Francisco State University.</w:t>
      </w:r>
    </w:p>
    <w:bookmarkStart w:colFirst="0" w:colLast="0" w:name="i8gir3mjxc9" w:id="477"/>
    <w:bookmarkEnd w:id="477"/>
    <w:p w:rsidR="00000000" w:rsidDel="00000000" w:rsidP="00000000" w:rsidRDefault="00000000" w:rsidRPr="00000000" w14:paraId="000004E6">
      <w:pPr>
        <w:pStyle w:val="Heading3"/>
        <w:rPr/>
      </w:pPr>
      <w:bookmarkStart w:colFirst="0" w:colLast="0" w:name="_ky6mv86yr9d" w:id="478"/>
      <w:bookmarkEnd w:id="478"/>
      <w:r w:rsidDel="00000000" w:rsidR="00000000" w:rsidRPr="00000000">
        <w:rPr>
          <w:rtl w:val="0"/>
        </w:rPr>
        <w:t xml:space="preserve">JOSE RAMON ORTIGAS (2018)</w:t>
      </w:r>
    </w:p>
    <w:p w:rsidR="00000000" w:rsidDel="00000000" w:rsidP="00000000" w:rsidRDefault="00000000" w:rsidRPr="00000000" w14:paraId="000004E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Modern Languages and Literatures</w:t>
      </w:r>
    </w:p>
    <w:p w:rsidR="00000000" w:rsidDel="00000000" w:rsidP="00000000" w:rsidRDefault="00000000" w:rsidRPr="00000000" w14:paraId="000004E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1999, M.A., 2010, Ph.D., 2017, University of California, Davis.</w:t>
      </w:r>
    </w:p>
    <w:bookmarkStart w:colFirst="0" w:colLast="0" w:name="29ibze8" w:id="479"/>
    <w:bookmarkEnd w:id="479"/>
    <w:p w:rsidR="00000000" w:rsidDel="00000000" w:rsidP="00000000" w:rsidRDefault="00000000" w:rsidRPr="00000000" w14:paraId="000004E9">
      <w:pPr>
        <w:pStyle w:val="Heading3"/>
        <w:rPr/>
      </w:pPr>
      <w:r w:rsidDel="00000000" w:rsidR="00000000" w:rsidRPr="00000000">
        <w:rPr>
          <w:rtl w:val="0"/>
        </w:rPr>
        <w:t xml:space="preserve">DANIEL N. OSTROV (1995)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University of Wisconsin, Madison; M.S., 1992, Ph.D., 1994, Brown University.</w:t>
      </w:r>
    </w:p>
    <w:bookmarkStart w:colFirst="0" w:colLast="0" w:name="onm9m1" w:id="480"/>
    <w:bookmarkEnd w:id="480"/>
    <w:p w:rsidR="00000000" w:rsidDel="00000000" w:rsidP="00000000" w:rsidRDefault="00000000" w:rsidRPr="00000000" w14:paraId="000004EC">
      <w:pPr>
        <w:pStyle w:val="Heading3"/>
        <w:rPr/>
      </w:pPr>
      <w:r w:rsidDel="00000000" w:rsidR="00000000" w:rsidRPr="00000000">
        <w:rPr>
          <w:rtl w:val="0"/>
        </w:rPr>
        <w:t xml:space="preserve">JANE A. OU (1984)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National Taiwan University; MBA, 1977, University of California, Los Angeles; Ph.D., 1984, University of California, Berkeley.</w:t>
      </w:r>
    </w:p>
    <w:bookmarkStart w:colFirst="0" w:colLast="0" w:name="38n9s9u" w:id="481"/>
    <w:bookmarkEnd w:id="481"/>
    <w:p w:rsidR="00000000" w:rsidDel="00000000" w:rsidP="00000000" w:rsidRDefault="00000000" w:rsidRPr="00000000" w14:paraId="000004EF">
      <w:pPr>
        <w:pStyle w:val="Heading3"/>
        <w:rPr/>
      </w:pPr>
      <w:r w:rsidDel="00000000" w:rsidR="00000000" w:rsidRPr="00000000">
        <w:rPr>
          <w:rtl w:val="0"/>
        </w:rPr>
        <w:t xml:space="preserve">ON SHUN PAK (2014)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Mechanical Engineering</w:t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B.Eng., 2008, University of Hong Kong; M.S., 2010, Ph.D., 2013, University of California, San Diego.</w:t>
      </w:r>
    </w:p>
    <w:bookmarkStart w:colFirst="0" w:colLast="0" w:name="1nsk2hn" w:id="482"/>
    <w:bookmarkEnd w:id="482"/>
    <w:p w:rsidR="00000000" w:rsidDel="00000000" w:rsidP="00000000" w:rsidRDefault="00000000" w:rsidRPr="00000000" w14:paraId="000004F2">
      <w:pPr>
        <w:pStyle w:val="Heading3"/>
        <w:rPr/>
      </w:pPr>
      <w:r w:rsidDel="00000000" w:rsidR="00000000" w:rsidRPr="00000000">
        <w:rPr>
          <w:rtl w:val="0"/>
        </w:rPr>
        <w:t xml:space="preserve">HAOQUING (CARRIE) PAN (2007)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Zhejiang University; MBA, 2002, Santa Clara University; Ph.D., 2007, Ohio State University.</w:t>
      </w:r>
    </w:p>
    <w:bookmarkStart w:colFirst="0" w:colLast="0" w:name="47s7l5g" w:id="483"/>
    <w:bookmarkEnd w:id="483"/>
    <w:p w:rsidR="00000000" w:rsidDel="00000000" w:rsidP="00000000" w:rsidRDefault="00000000" w:rsidRPr="00000000" w14:paraId="000004F5">
      <w:pPr>
        <w:pStyle w:val="Heading3"/>
        <w:rPr/>
      </w:pPr>
      <w:r w:rsidDel="00000000" w:rsidR="00000000" w:rsidRPr="00000000">
        <w:rPr>
          <w:rtl w:val="0"/>
        </w:rPr>
        <w:t xml:space="preserve">LEE M. PANICH (2011)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Anthropology</w:t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M.A., 2004, Ph.D., 2009, University of California, Berkeley.</w:t>
      </w:r>
    </w:p>
    <w:bookmarkStart w:colFirst="0" w:colLast="0" w:name="2mxhvd9" w:id="484"/>
    <w:bookmarkEnd w:id="484"/>
    <w:p w:rsidR="00000000" w:rsidDel="00000000" w:rsidP="00000000" w:rsidRDefault="00000000" w:rsidRPr="00000000" w14:paraId="000004F8">
      <w:pPr>
        <w:pStyle w:val="Heading3"/>
        <w:rPr/>
      </w:pPr>
      <w:r w:rsidDel="00000000" w:rsidR="00000000" w:rsidRPr="00000000">
        <w:rPr>
          <w:rtl w:val="0"/>
        </w:rPr>
        <w:t xml:space="preserve">ANDREA PAPPAS (1997)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</w:t>
      </w:r>
    </w:p>
    <w:p w:rsidR="00000000" w:rsidDel="00000000" w:rsidP="00000000" w:rsidRDefault="00000000" w:rsidRPr="00000000" w14:paraId="000004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University of California, Berkeley; M.A., 1990, Ph.D., 1997, University of Southern California.</w:t>
      </w:r>
    </w:p>
    <w:bookmarkStart w:colFirst="0" w:colLast="0" w:name="c4koqcjf9zs2" w:id="485"/>
    <w:bookmarkEnd w:id="485"/>
    <w:p w:rsidR="00000000" w:rsidDel="00000000" w:rsidP="00000000" w:rsidRDefault="00000000" w:rsidRPr="00000000" w14:paraId="000004FB">
      <w:pPr>
        <w:pStyle w:val="Heading3"/>
        <w:spacing w:after="0" w:lineRule="auto"/>
        <w:rPr/>
      </w:pPr>
      <w:bookmarkStart w:colFirst="0" w:colLast="0" w:name="_dmwfgm9qwexb" w:id="486"/>
      <w:bookmarkEnd w:id="486"/>
      <w:r w:rsidDel="00000000" w:rsidR="00000000" w:rsidRPr="00000000">
        <w:rPr>
          <w:rtl w:val="0"/>
        </w:rPr>
        <w:t xml:space="preserve">NORMAN PARIS (2013)</w:t>
      </w:r>
    </w:p>
    <w:p w:rsidR="00000000" w:rsidDel="00000000" w:rsidP="00000000" w:rsidRDefault="00000000" w:rsidRPr="00000000" w14:paraId="000004FC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Lecturer in Mathematics and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B.A., B.S., 2002, San Jose State University; M.S., 2003, University of California, Davis; Ph.D., 2007, University of California, Davis. </w:t>
      </w:r>
    </w:p>
    <w:p w:rsidR="00000000" w:rsidDel="00000000" w:rsidP="00000000" w:rsidRDefault="00000000" w:rsidRPr="00000000" w14:paraId="000004FE">
      <w:pPr>
        <w:spacing w:after="0" w:lineRule="auto"/>
        <w:rPr/>
      </w:pPr>
      <w:r w:rsidDel="00000000" w:rsidR="00000000" w:rsidRPr="00000000">
        <w:rPr>
          <w:rtl w:val="0"/>
        </w:rPr>
      </w:r>
    </w:p>
    <w:bookmarkStart w:colFirst="0" w:colLast="0" w:name="mi43skvgazuh" w:id="487"/>
    <w:bookmarkEnd w:id="487"/>
    <w:p w:rsidR="00000000" w:rsidDel="00000000" w:rsidP="00000000" w:rsidRDefault="00000000" w:rsidRPr="00000000" w14:paraId="000004FF">
      <w:pPr>
        <w:pStyle w:val="Heading3"/>
        <w:spacing w:after="0" w:lineRule="auto"/>
        <w:rPr/>
      </w:pPr>
      <w:bookmarkStart w:colFirst="0" w:colLast="0" w:name="_j4dc1lu6yezh" w:id="488"/>
      <w:bookmarkEnd w:id="488"/>
      <w:r w:rsidDel="00000000" w:rsidR="00000000" w:rsidRPr="00000000">
        <w:rPr>
          <w:rtl w:val="0"/>
        </w:rPr>
        <w:t xml:space="preserve">DAMIAN PARK (2012)</w:t>
      </w:r>
    </w:p>
    <w:p w:rsidR="00000000" w:rsidDel="00000000" w:rsidP="00000000" w:rsidRDefault="00000000" w:rsidRPr="00000000" w14:paraId="00000500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501">
      <w:pPr>
        <w:spacing w:after="0" w:before="200" w:lineRule="auto"/>
        <w:rPr>
          <w:color w:val="ff00ff"/>
        </w:rPr>
      </w:pPr>
      <w:r w:rsidDel="00000000" w:rsidR="00000000" w:rsidRPr="00000000">
        <w:rPr>
          <w:rtl w:val="0"/>
        </w:rPr>
        <w:t xml:space="preserve">B.A., 2003, Carleton College; M.S., 2005, University of California, Berkeley; 2016 Ph.D., 2011, University of California, Berkeley.</w:t>
      </w:r>
      <w:r w:rsidDel="00000000" w:rsidR="00000000" w:rsidRPr="00000000">
        <w:rPr>
          <w:rtl w:val="0"/>
        </w:rPr>
      </w:r>
    </w:p>
    <w:bookmarkStart w:colFirst="0" w:colLast="0" w:name="122s5l2" w:id="489"/>
    <w:bookmarkEnd w:id="489"/>
    <w:p w:rsidR="00000000" w:rsidDel="00000000" w:rsidP="00000000" w:rsidRDefault="00000000" w:rsidRPr="00000000" w14:paraId="00000502">
      <w:pPr>
        <w:pStyle w:val="Heading3"/>
        <w:rPr/>
      </w:pPr>
      <w:r w:rsidDel="00000000" w:rsidR="00000000" w:rsidRPr="00000000">
        <w:rPr>
          <w:rtl w:val="0"/>
        </w:rPr>
        <w:t xml:space="preserve">HYUNGSHIN PARK (2017)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5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Korea Advanced Institute of Science and Technology; M.S., 2002, Ph.D., 2010, University of North Carolina.</w:t>
      </w:r>
    </w:p>
    <w:bookmarkStart w:colFirst="0" w:colLast="0" w:name="3m2fo8v" w:id="490"/>
    <w:bookmarkEnd w:id="490"/>
    <w:p w:rsidR="00000000" w:rsidDel="00000000" w:rsidP="00000000" w:rsidRDefault="00000000" w:rsidRPr="00000000" w14:paraId="00000505">
      <w:pPr>
        <w:pStyle w:val="Heading3"/>
        <w:rPr/>
      </w:pPr>
      <w:r w:rsidDel="00000000" w:rsidR="00000000" w:rsidRPr="00000000">
        <w:rPr>
          <w:rtl w:val="0"/>
        </w:rPr>
        <w:t xml:space="preserve">SUSAN PARKER (1998)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Accounting</w:t>
      </w:r>
    </w:p>
    <w:p w:rsidR="00000000" w:rsidDel="00000000" w:rsidP="00000000" w:rsidRDefault="00000000" w:rsidRPr="00000000" w14:paraId="000005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Sonoma State University; Ph.D., 1997, University of Oregon.</w:t>
      </w:r>
    </w:p>
    <w:bookmarkStart w:colFirst="0" w:colLast="0" w:name="4l7dh4h" w:id="491"/>
    <w:bookmarkEnd w:id="491"/>
    <w:p w:rsidR="00000000" w:rsidDel="00000000" w:rsidP="00000000" w:rsidRDefault="00000000" w:rsidRPr="00000000" w14:paraId="00000508">
      <w:pPr>
        <w:pStyle w:val="Heading3"/>
        <w:rPr/>
      </w:pPr>
      <w:r w:rsidDel="00000000" w:rsidR="00000000" w:rsidRPr="00000000">
        <w:rPr>
          <w:rtl w:val="0"/>
        </w:rPr>
        <w:t xml:space="preserve">KELLY PATTERSON (2017)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The Citadel; MBA, 2000, Ohio State University; M.S., 2006, Ph.D., 2012, Cornell University.</w:t>
      </w:r>
    </w:p>
    <w:bookmarkStart w:colFirst="0" w:colLast="0" w:name="30cnrca" w:id="492"/>
    <w:bookmarkEnd w:id="492"/>
    <w:p w:rsidR="00000000" w:rsidDel="00000000" w:rsidP="00000000" w:rsidRDefault="00000000" w:rsidRPr="00000000" w14:paraId="0000050B">
      <w:pPr>
        <w:pStyle w:val="Heading3"/>
        <w:rPr/>
      </w:pPr>
      <w:r w:rsidDel="00000000" w:rsidR="00000000" w:rsidRPr="00000000">
        <w:rPr>
          <w:rtl w:val="0"/>
        </w:rPr>
        <w:t xml:space="preserve">JILL L. PELLETTIERI (2005)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1990, Ph.D., 1999, University of California, Davis.</w:t>
      </w:r>
    </w:p>
    <w:bookmarkStart w:colFirst="0" w:colLast="0" w:name="1fhy1k3" w:id="493"/>
    <w:bookmarkEnd w:id="493"/>
    <w:p w:rsidR="00000000" w:rsidDel="00000000" w:rsidP="00000000" w:rsidRDefault="00000000" w:rsidRPr="00000000" w14:paraId="0000050E">
      <w:pPr>
        <w:pStyle w:val="Heading3"/>
        <w:rPr/>
      </w:pPr>
      <w:r w:rsidDel="00000000" w:rsidR="00000000" w:rsidRPr="00000000">
        <w:rPr>
          <w:rtl w:val="0"/>
        </w:rPr>
        <w:t xml:space="preserve">TERRI L. PERETTI (1988)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1979, University of Kansas; M.A., 1981, Ph.D., 1990, University of California, Berkeley.</w:t>
      </w:r>
    </w:p>
    <w:p w:rsidR="00000000" w:rsidDel="00000000" w:rsidP="00000000" w:rsidRDefault="00000000" w:rsidRPr="00000000" w14:paraId="00000511">
      <w:pPr>
        <w:pStyle w:val="Heading3"/>
        <w:rPr/>
      </w:pPr>
      <w:bookmarkStart w:colFirst="0" w:colLast="0" w:name="_ecvnm4gktv4x" w:id="494"/>
      <w:bookmarkEnd w:id="494"/>
      <w:r w:rsidDel="00000000" w:rsidR="00000000" w:rsidRPr="00000000">
        <w:rPr>
          <w:rtl w:val="0"/>
        </w:rPr>
        <w:t xml:space="preserve">KAREN PETERSON-IYER (2015)</w:t>
      </w:r>
    </w:p>
    <w:p w:rsidR="00000000" w:rsidDel="00000000" w:rsidP="00000000" w:rsidRDefault="00000000" w:rsidRPr="00000000" w14:paraId="00000512">
      <w:pPr>
        <w:spacing w:after="180" w:before="180" w:lineRule="auto"/>
        <w:rPr/>
      </w:pPr>
      <w:ins w:author="Sheryl Becker" w:id="46" w:date="2021-03-23T22:40:03Z">
        <w:r w:rsidDel="00000000" w:rsidR="00000000" w:rsidRPr="00000000">
          <w:rPr>
            <w:rtl w:val="0"/>
          </w:rPr>
          <w:t xml:space="preserve">Assistant Professor of </w:t>
        </w:r>
      </w:ins>
      <w:del w:author="Sheryl Becker" w:id="46" w:date="2021-03-23T22:40:03Z">
        <w:r w:rsidDel="00000000" w:rsidR="00000000" w:rsidRPr="00000000">
          <w:rPr>
            <w:rtl w:val="0"/>
          </w:rPr>
          <w:delText xml:space="preserve">Lecturer in</w:delText>
        </w:r>
      </w:del>
      <w:r w:rsidDel="00000000" w:rsidR="00000000" w:rsidRPr="00000000">
        <w:rPr>
          <w:rtl w:val="0"/>
        </w:rPr>
        <w:t xml:space="preserve"> Religious Studies</w:t>
      </w:r>
    </w:p>
    <w:p w:rsidR="00000000" w:rsidDel="00000000" w:rsidP="00000000" w:rsidRDefault="00000000" w:rsidRPr="00000000" w14:paraId="0000051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1988, Stanford University; M.Div., 1993, Pacific School of Religion; Ph.D., 2001, Yale University.</w:t>
      </w:r>
    </w:p>
    <w:bookmarkStart w:colFirst="0" w:colLast="0" w:name="3zhlk7w" w:id="495"/>
    <w:bookmarkEnd w:id="495"/>
    <w:p w:rsidR="00000000" w:rsidDel="00000000" w:rsidP="00000000" w:rsidRDefault="00000000" w:rsidRPr="00000000" w14:paraId="00000514">
      <w:pPr>
        <w:pStyle w:val="Heading3"/>
        <w:rPr/>
      </w:pPr>
      <w:r w:rsidDel="00000000" w:rsidR="00000000" w:rsidRPr="00000000">
        <w:rPr>
          <w:rtl w:val="0"/>
        </w:rPr>
        <w:t xml:space="preserve">SANDY KRISTIN PIDERIT (2014)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Case Western Reserve University; Ph.D., 1999, University of Michigan.</w:t>
      </w:r>
    </w:p>
    <w:bookmarkStart w:colFirst="0" w:colLast="0" w:name="ts64ni" w:id="496"/>
    <w:bookmarkEnd w:id="496"/>
    <w:p w:rsidR="00000000" w:rsidDel="00000000" w:rsidP="00000000" w:rsidRDefault="00000000" w:rsidRPr="00000000" w14:paraId="00000517">
      <w:pPr>
        <w:pStyle w:val="Heading3"/>
        <w:rPr/>
      </w:pPr>
      <w:r w:rsidDel="00000000" w:rsidR="00000000" w:rsidRPr="00000000">
        <w:rPr>
          <w:rtl w:val="0"/>
        </w:rPr>
        <w:t xml:space="preserve">DAVID J. PINAULT (1997)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Georgetown University; M.A., 1981, Ph.D., 1986, University of Pennsylvania.</w:t>
      </w:r>
    </w:p>
    <w:bookmarkStart w:colFirst="0" w:colLast="0" w:name="3drtnbb" w:id="497"/>
    <w:bookmarkEnd w:id="497"/>
    <w:p w:rsidR="00000000" w:rsidDel="00000000" w:rsidP="00000000" w:rsidRDefault="00000000" w:rsidRPr="00000000" w14:paraId="0000051A">
      <w:pPr>
        <w:pStyle w:val="Heading3"/>
        <w:rPr/>
      </w:pPr>
      <w:r w:rsidDel="00000000" w:rsidR="00000000" w:rsidRPr="00000000">
        <w:rPr>
          <w:rtl w:val="0"/>
        </w:rPr>
        <w:t xml:space="preserve">ANA MARIA PINEDA, RSM (1997)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1987, Catholic Theological Union; STD, 1992, Universidad Pontificia de Salamanca, Spain.</w:t>
      </w:r>
    </w:p>
    <w:bookmarkStart w:colFirst="0" w:colLast="0" w:name="1sx3xj4" w:id="498"/>
    <w:bookmarkEnd w:id="498"/>
    <w:p w:rsidR="00000000" w:rsidDel="00000000" w:rsidP="00000000" w:rsidRDefault="00000000" w:rsidRPr="00000000" w14:paraId="0000051D">
      <w:pPr>
        <w:pStyle w:val="Heading3"/>
        <w:rPr/>
      </w:pPr>
      <w:r w:rsidDel="00000000" w:rsidR="00000000" w:rsidRPr="00000000">
        <w:rPr>
          <w:rtl w:val="0"/>
        </w:rPr>
        <w:t xml:space="preserve">THOMAS G. PLANTE (1994)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Brown University; M.A., 1983, Ph.D., 1987, University of Kansas.</w:t>
      </w:r>
    </w:p>
    <w:bookmarkStart w:colFirst="0" w:colLast="0" w:name="2s21qeq" w:id="499"/>
    <w:bookmarkEnd w:id="499"/>
    <w:p w:rsidR="00000000" w:rsidDel="00000000" w:rsidP="00000000" w:rsidRDefault="00000000" w:rsidRPr="00000000" w14:paraId="00000520">
      <w:pPr>
        <w:pStyle w:val="Heading3"/>
        <w:rPr/>
      </w:pPr>
      <w:r w:rsidDel="00000000" w:rsidR="00000000" w:rsidRPr="00000000">
        <w:rPr>
          <w:rtl w:val="0"/>
        </w:rPr>
        <w:t xml:space="preserve">LAURIE POE (1996)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Mathematics and Computer Science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California, Santa Barbara; M.S., 1994, San Jose State University.</w:t>
      </w:r>
    </w:p>
    <w:bookmarkStart w:colFirst="0" w:colLast="0" w:name="177c0mj" w:id="500"/>
    <w:bookmarkEnd w:id="500"/>
    <w:p w:rsidR="00000000" w:rsidDel="00000000" w:rsidP="00000000" w:rsidRDefault="00000000" w:rsidRPr="00000000" w14:paraId="00000523">
      <w:pPr>
        <w:pStyle w:val="Heading3"/>
        <w:rPr/>
      </w:pPr>
      <w:r w:rsidDel="00000000" w:rsidR="00000000" w:rsidRPr="00000000">
        <w:rPr>
          <w:rtl w:val="0"/>
        </w:rPr>
        <w:t xml:space="preserve">DAVID J. POPALISKY (1988)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Stanford University; M.A., 1993, San Jose State University; MFA, 2002, Mills College.</w:t>
      </w:r>
    </w:p>
    <w:bookmarkStart w:colFirst="0" w:colLast="0" w:name="3r6zjac" w:id="501"/>
    <w:bookmarkEnd w:id="501"/>
    <w:p w:rsidR="00000000" w:rsidDel="00000000" w:rsidP="00000000" w:rsidRDefault="00000000" w:rsidRPr="00000000" w14:paraId="00000526">
      <w:pPr>
        <w:pStyle w:val="Heading3"/>
        <w:rPr/>
      </w:pPr>
      <w:r w:rsidDel="00000000" w:rsidR="00000000" w:rsidRPr="00000000">
        <w:rPr>
          <w:rtl w:val="0"/>
        </w:rPr>
        <w:t xml:space="preserve">HELEN A. POPPER (1991)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University of California, Davis; M.A., 1985, Ph.D., 1990, University of California, Berkeley.</w:t>
      </w:r>
    </w:p>
    <w:bookmarkStart w:colFirst="0" w:colLast="0" w:name="26c9ti5" w:id="502"/>
    <w:bookmarkEnd w:id="502"/>
    <w:p w:rsidR="00000000" w:rsidDel="00000000" w:rsidP="00000000" w:rsidRDefault="00000000" w:rsidRPr="00000000" w14:paraId="00000529">
      <w:pPr>
        <w:pStyle w:val="Heading3"/>
        <w:rPr/>
      </w:pPr>
      <w:r w:rsidDel="00000000" w:rsidR="00000000" w:rsidRPr="00000000">
        <w:rPr>
          <w:rtl w:val="0"/>
        </w:rPr>
        <w:t xml:space="preserve">BARRY Z. POSNER (1976)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5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University of California, Santa Barbara; M.A., 1972, Ohio State University; Ph.D., 1976, University of Massachusetts, Amherst.</w:t>
      </w:r>
    </w:p>
    <w:bookmarkStart w:colFirst="0" w:colLast="0" w:name="lhk3py" w:id="503"/>
    <w:bookmarkEnd w:id="503"/>
    <w:p w:rsidR="00000000" w:rsidDel="00000000" w:rsidP="00000000" w:rsidRDefault="00000000" w:rsidRPr="00000000" w14:paraId="0000052C">
      <w:pPr>
        <w:pStyle w:val="Heading3"/>
        <w:rPr/>
      </w:pPr>
      <w:r w:rsidDel="00000000" w:rsidR="00000000" w:rsidRPr="00000000">
        <w:rPr>
          <w:rtl w:val="0"/>
        </w:rPr>
        <w:t xml:space="preserve">CHARLES H. POWERS (1986)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5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M.A., 1974, University of Illinois, Urbana-Champaign; Ph.D., 1981, University of California, Riverside.</w:t>
      </w:r>
    </w:p>
    <w:bookmarkStart w:colFirst="0" w:colLast="0" w:name="35h7mdr" w:id="504"/>
    <w:bookmarkEnd w:id="504"/>
    <w:p w:rsidR="00000000" w:rsidDel="00000000" w:rsidP="00000000" w:rsidRDefault="00000000" w:rsidRPr="00000000" w14:paraId="0000052F">
      <w:pPr>
        <w:pStyle w:val="Heading3"/>
        <w:rPr/>
      </w:pPr>
      <w:r w:rsidDel="00000000" w:rsidR="00000000" w:rsidRPr="00000000">
        <w:rPr>
          <w:rtl w:val="0"/>
        </w:rPr>
        <w:t xml:space="preserve">ENRIQUE S. PUMAR (2017)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5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1979, Rutgers University; M.A., 1982, University of Chicago; M.Phil., 1986, Columbia University, Ph. D., 1999, American University.</w:t>
      </w:r>
    </w:p>
    <w:bookmarkStart w:colFirst="0" w:colLast="0" w:name="1kmhwlk" w:id="505"/>
    <w:bookmarkEnd w:id="505"/>
    <w:p w:rsidR="00000000" w:rsidDel="00000000" w:rsidP="00000000" w:rsidRDefault="00000000" w:rsidRPr="00000000" w14:paraId="00000532">
      <w:pPr>
        <w:pStyle w:val="Heading3"/>
        <w:rPr/>
      </w:pPr>
      <w:r w:rsidDel="00000000" w:rsidR="00000000" w:rsidRPr="00000000">
        <w:rPr>
          <w:rtl w:val="0"/>
        </w:rPr>
        <w:t xml:space="preserve">M. MAHMUDUR RAHMAN (1985)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Electrical Engineering</w:t>
      </w:r>
    </w:p>
    <w:p w:rsidR="00000000" w:rsidDel="00000000" w:rsidP="00000000" w:rsidRDefault="00000000" w:rsidRPr="00000000" w14:paraId="000005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1969, University of Engineering and Technology, Dhaka, Bangladesh; M.Eng., 1981, Dr. Eng., 1984, Tokyo Institute of Technology.</w:t>
      </w:r>
    </w:p>
    <w:bookmarkStart w:colFirst="0" w:colLast="0" w:name="44m5f9d" w:id="506"/>
    <w:bookmarkEnd w:id="506"/>
    <w:p w:rsidR="00000000" w:rsidDel="00000000" w:rsidP="00000000" w:rsidRDefault="00000000" w:rsidRPr="00000000" w14:paraId="00000535">
      <w:pPr>
        <w:pStyle w:val="Heading3"/>
        <w:rPr/>
      </w:pPr>
      <w:r w:rsidDel="00000000" w:rsidR="00000000" w:rsidRPr="00000000">
        <w:rPr>
          <w:rtl w:val="0"/>
        </w:rPr>
        <w:t xml:space="preserve">ERICK RAMIREZ (2014)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5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California State Polytechnic University, Pomona; M.A., 2007, Ph.D., 2012, University of California, San Diego.</w:t>
      </w:r>
    </w:p>
    <w:bookmarkStart w:colFirst="0" w:colLast="0" w:name="2jrfph6" w:id="507"/>
    <w:bookmarkEnd w:id="507"/>
    <w:p w:rsidR="00000000" w:rsidDel="00000000" w:rsidP="00000000" w:rsidRDefault="00000000" w:rsidRPr="00000000" w14:paraId="00000538">
      <w:pPr>
        <w:pStyle w:val="Heading3"/>
        <w:rPr/>
      </w:pPr>
      <w:r w:rsidDel="00000000" w:rsidR="00000000" w:rsidRPr="00000000">
        <w:rPr>
          <w:rtl w:val="0"/>
        </w:rPr>
        <w:t xml:space="preserve">GUY RAMON (2007)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M.Sc., 1998, Ph.D., 2002, Israel Institute of Technology.</w:t>
      </w:r>
    </w:p>
    <w:bookmarkStart w:colFirst="0" w:colLast="0" w:name="ywpzoz" w:id="508"/>
    <w:bookmarkEnd w:id="508"/>
    <w:p w:rsidR="00000000" w:rsidDel="00000000" w:rsidP="00000000" w:rsidRDefault="00000000" w:rsidRPr="00000000" w14:paraId="0000053B">
      <w:pPr>
        <w:pStyle w:val="Heading3"/>
        <w:rPr/>
      </w:pPr>
      <w:r w:rsidDel="00000000" w:rsidR="00000000" w:rsidRPr="00000000">
        <w:rPr>
          <w:rtl w:val="0"/>
        </w:rPr>
        <w:t xml:space="preserve">AMY E. RANDALL (2004)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5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Wesleyan University; M.A., 1994, Ph.D., 2000, Princeton University.</w:t>
      </w:r>
    </w:p>
    <w:bookmarkStart w:colFirst="0" w:colLast="0" w:name="3iwdics" w:id="509"/>
    <w:bookmarkEnd w:id="509"/>
    <w:p w:rsidR="00000000" w:rsidDel="00000000" w:rsidP="00000000" w:rsidRDefault="00000000" w:rsidRPr="00000000" w14:paraId="0000053E">
      <w:pPr>
        <w:pStyle w:val="Heading3"/>
        <w:rPr/>
      </w:pPr>
      <w:r w:rsidDel="00000000" w:rsidR="00000000" w:rsidRPr="00000000">
        <w:rPr>
          <w:rtl w:val="0"/>
        </w:rPr>
        <w:t xml:space="preserve">CHARLES H. RAPHAEL (1997)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Harvard University; M.A., Ph.D., 1997, Northwestern University.</w:t>
      </w:r>
    </w:p>
    <w:bookmarkStart w:colFirst="0" w:colLast="0" w:name="s44xek1ssrld" w:id="510"/>
    <w:bookmarkEnd w:id="510"/>
    <w:p w:rsidR="00000000" w:rsidDel="00000000" w:rsidP="00000000" w:rsidRDefault="00000000" w:rsidRPr="00000000" w14:paraId="00000541">
      <w:pPr>
        <w:pStyle w:val="Heading3"/>
        <w:spacing w:after="180" w:before="180" w:lineRule="auto"/>
        <w:rPr/>
      </w:pPr>
      <w:bookmarkStart w:colFirst="0" w:colLast="0" w:name="_6s6jvp2bkv9o" w:id="511"/>
      <w:bookmarkEnd w:id="511"/>
      <w:r w:rsidDel="00000000" w:rsidR="00000000" w:rsidRPr="00000000">
        <w:rPr>
          <w:rtl w:val="0"/>
        </w:rPr>
        <w:t xml:space="preserve">EGHBAL RASHIDI (2017)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2006, University of Kashan, Iran; M.S., 2009, Mazandaran University of Science and Technology, Iran; Doctor of Philosophy, 2016, Mississippi State University.</w:t>
      </w:r>
    </w:p>
    <w:bookmarkStart w:colFirst="0" w:colLast="0" w:name="1y1nskl" w:id="512"/>
    <w:bookmarkEnd w:id="512"/>
    <w:p w:rsidR="00000000" w:rsidDel="00000000" w:rsidP="00000000" w:rsidRDefault="00000000" w:rsidRPr="00000000" w14:paraId="00000544">
      <w:pPr>
        <w:pStyle w:val="Heading3"/>
        <w:rPr/>
      </w:pPr>
      <w:r w:rsidDel="00000000" w:rsidR="00000000" w:rsidRPr="00000000">
        <w:rPr>
          <w:rtl w:val="0"/>
        </w:rPr>
        <w:t xml:space="preserve">MARK A. RAVIZZA, S.J. (2000)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Philosophy</w:t>
      </w:r>
    </w:p>
    <w:p w:rsidR="00000000" w:rsidDel="00000000" w:rsidP="00000000" w:rsidRDefault="00000000" w:rsidRPr="00000000" w14:paraId="000005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B.S., 1982, Stanford University; Ph.D., 1992, Yale University; M.Div., 1999, Jesuit School of Theology at Berkeley.</w:t>
      </w:r>
    </w:p>
    <w:bookmarkStart w:colFirst="0" w:colLast="0" w:name="4i1bb8e" w:id="513"/>
    <w:bookmarkEnd w:id="513"/>
    <w:p w:rsidR="00000000" w:rsidDel="00000000" w:rsidP="00000000" w:rsidRDefault="00000000" w:rsidRPr="00000000" w14:paraId="00000547">
      <w:pPr>
        <w:pStyle w:val="Heading3"/>
        <w:rPr/>
      </w:pPr>
      <w:r w:rsidDel="00000000" w:rsidR="00000000" w:rsidRPr="00000000">
        <w:rPr>
          <w:rtl w:val="0"/>
        </w:rPr>
        <w:t xml:space="preserve">KIRSTEN READ (2017)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5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University of Pennsylvania; M.A., 2004, Ph.D., 2007, Stanford University.</w:t>
      </w:r>
    </w:p>
    <w:bookmarkStart w:colFirst="0" w:colLast="0" w:name="wc8778tbqhm9" w:id="514"/>
    <w:bookmarkEnd w:id="514"/>
    <w:p w:rsidR="00000000" w:rsidDel="00000000" w:rsidP="00000000" w:rsidRDefault="00000000" w:rsidRPr="00000000" w14:paraId="0000054A">
      <w:pPr>
        <w:pStyle w:val="Heading3"/>
        <w:spacing w:after="180" w:before="180" w:lineRule="auto"/>
        <w:rPr/>
      </w:pPr>
      <w:bookmarkStart w:colFirst="0" w:colLast="0" w:name="_p4mkz7r6ghop" w:id="515"/>
      <w:bookmarkEnd w:id="515"/>
      <w:r w:rsidDel="00000000" w:rsidR="00000000" w:rsidRPr="00000000">
        <w:rPr>
          <w:rtl w:val="0"/>
        </w:rPr>
        <w:t xml:space="preserve">EMILY REESE</w:t>
      </w:r>
      <w:r w:rsidDel="00000000" w:rsidR="00000000" w:rsidRPr="00000000">
        <w:rPr>
          <w:rtl w:val="0"/>
        </w:rPr>
        <w:t xml:space="preserve"> (2018)</w:t>
      </w:r>
    </w:p>
    <w:p w:rsidR="00000000" w:rsidDel="00000000" w:rsidP="00000000" w:rsidRDefault="00000000" w:rsidRPr="00000000" w14:paraId="0000054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54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Pitzer College; M.F.A., 2015, New York University. </w:t>
      </w:r>
    </w:p>
    <w:bookmarkStart w:colFirst="0" w:colLast="0" w:name="1cbvvo0" w:id="516"/>
    <w:bookmarkEnd w:id="516"/>
    <w:p w:rsidR="00000000" w:rsidDel="00000000" w:rsidP="00000000" w:rsidRDefault="00000000" w:rsidRPr="00000000" w14:paraId="0000054D">
      <w:pPr>
        <w:pStyle w:val="Heading3"/>
        <w:rPr/>
      </w:pPr>
      <w:r w:rsidDel="00000000" w:rsidR="00000000" w:rsidRPr="00000000">
        <w:rPr>
          <w:rtl w:val="0"/>
        </w:rPr>
        <w:t xml:space="preserve">GAETANO RESTIVO (2017)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Mechanical Engineering</w:t>
      </w:r>
    </w:p>
    <w:p w:rsidR="00000000" w:rsidDel="00000000" w:rsidP="00000000" w:rsidRDefault="00000000" w:rsidRPr="00000000" w14:paraId="000005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2005, University of Palermo.</w:t>
      </w:r>
    </w:p>
    <w:bookmarkStart w:colFirst="0" w:colLast="0" w:name="2bgtojm" w:id="517"/>
    <w:bookmarkEnd w:id="517"/>
    <w:p w:rsidR="00000000" w:rsidDel="00000000" w:rsidP="00000000" w:rsidRDefault="00000000" w:rsidRPr="00000000" w14:paraId="00000550">
      <w:pPr>
        <w:pStyle w:val="Heading3"/>
        <w:rPr/>
      </w:pPr>
      <w:r w:rsidDel="00000000" w:rsidR="00000000" w:rsidRPr="00000000">
        <w:rPr>
          <w:rtl w:val="0"/>
        </w:rPr>
        <w:t xml:space="preserve">RYAN REYNOLDS (2011)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and Art History</w:t>
      </w:r>
    </w:p>
    <w:p w:rsidR="00000000" w:rsidDel="00000000" w:rsidP="00000000" w:rsidRDefault="00000000" w:rsidRPr="00000000" w14:paraId="000005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University of California, Santa Cruz; MFA, 2003, University of California, Berkeley.</w:t>
      </w:r>
    </w:p>
    <w:bookmarkStart w:colFirst="0" w:colLast="0" w:name="qm3yrf" w:id="518"/>
    <w:bookmarkEnd w:id="518"/>
    <w:p w:rsidR="00000000" w:rsidDel="00000000" w:rsidP="00000000" w:rsidRDefault="00000000" w:rsidRPr="00000000" w14:paraId="00000553">
      <w:pPr>
        <w:pStyle w:val="Heading3"/>
        <w:rPr/>
      </w:pPr>
      <w:r w:rsidDel="00000000" w:rsidR="00000000" w:rsidRPr="00000000">
        <w:rPr>
          <w:rtl w:val="0"/>
        </w:rPr>
        <w:t xml:space="preserve">ALBERTO RIBAS-CASASAYAS (2012)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Pompeu Fabra University; M.A., 2002, Ph.D., 2007, Harvard University.</w:t>
      </w:r>
    </w:p>
    <w:bookmarkStart w:colFirst="0" w:colLast="0" w:name="1pr1rn1" w:id="519"/>
    <w:bookmarkEnd w:id="519"/>
    <w:p w:rsidR="00000000" w:rsidDel="00000000" w:rsidP="00000000" w:rsidRDefault="00000000" w:rsidRPr="00000000" w14:paraId="00000556">
      <w:pPr>
        <w:pStyle w:val="Heading3"/>
        <w:rPr/>
      </w:pPr>
      <w:r w:rsidDel="00000000" w:rsidR="00000000" w:rsidRPr="00000000">
        <w:rPr>
          <w:rtl w:val="0"/>
        </w:rPr>
        <w:t xml:space="preserve">PHILIP BOO RILEY (1978)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Regis College; M.A., 1975, Ph.D., 1980, McMaster University.</w:t>
      </w:r>
    </w:p>
    <w:bookmarkStart w:colFirst="0" w:colLast="0" w:name="49qpaau" w:id="520"/>
    <w:bookmarkEnd w:id="520"/>
    <w:p w:rsidR="00000000" w:rsidDel="00000000" w:rsidP="00000000" w:rsidRDefault="00000000" w:rsidRPr="00000000" w14:paraId="00000559">
      <w:pPr>
        <w:pStyle w:val="Heading3"/>
        <w:rPr/>
      </w:pPr>
      <w:r w:rsidDel="00000000" w:rsidR="00000000" w:rsidRPr="00000000">
        <w:rPr>
          <w:rtl w:val="0"/>
        </w:rPr>
        <w:t xml:space="preserve">TONIA CATERINA RIVIELLO (1984)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Hunter College; M.A., 1974, University of Wisconsin; Laurea in Lingue e Letterature Straniere Moderne, 1979, University of Rome “La Sapienza”; Ph.D., 1984, University of Wisconsin, Madison.</w:t>
      </w:r>
    </w:p>
    <w:bookmarkStart w:colFirst="0" w:colLast="0" w:name="2ovzkin" w:id="521"/>
    <w:bookmarkEnd w:id="521"/>
    <w:p w:rsidR="00000000" w:rsidDel="00000000" w:rsidP="00000000" w:rsidRDefault="00000000" w:rsidRPr="00000000" w14:paraId="0000055C">
      <w:pPr>
        <w:pStyle w:val="Heading3"/>
        <w:rPr/>
      </w:pPr>
      <w:r w:rsidDel="00000000" w:rsidR="00000000" w:rsidRPr="00000000">
        <w:rPr>
          <w:rtl w:val="0"/>
        </w:rPr>
        <w:t xml:space="preserve">LAURA ROBINSON (2008)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Sociology</w:t>
      </w:r>
    </w:p>
    <w:p w:rsidR="00000000" w:rsidDel="00000000" w:rsidP="00000000" w:rsidRDefault="00000000" w:rsidRPr="00000000" w14:paraId="000005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Southern California; M.A., 1996, Euromasters Consortium and l’Université de Paris III: la Sorbonne Nouvelle; M.A., 2000, Ph.D., 2006, University of California, Los Angeles.</w:t>
      </w:r>
    </w:p>
    <w:bookmarkStart w:colFirst="0" w:colLast="0" w:name="1419uqg" w:id="522"/>
    <w:bookmarkEnd w:id="522"/>
    <w:p w:rsidR="00000000" w:rsidDel="00000000" w:rsidP="00000000" w:rsidRDefault="00000000" w:rsidRPr="00000000" w14:paraId="0000055F">
      <w:pPr>
        <w:pStyle w:val="Heading3"/>
        <w:rPr/>
      </w:pPr>
      <w:r w:rsidDel="00000000" w:rsidR="00000000" w:rsidRPr="00000000">
        <w:rPr>
          <w:rtl w:val="0"/>
        </w:rPr>
        <w:t xml:space="preserve">CAROLYNN E. RONCAGLIA (2015)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University of Virginia; M.A., 2004, Ph.D., 2009, University of California, Berkeley.</w:t>
      </w:r>
    </w:p>
    <w:bookmarkStart w:colFirst="0" w:colLast="0" w:name="2367nm2" w:id="523"/>
    <w:bookmarkEnd w:id="523"/>
    <w:p w:rsidR="00000000" w:rsidDel="00000000" w:rsidP="00000000" w:rsidRDefault="00000000" w:rsidRPr="00000000" w14:paraId="00000562">
      <w:pPr>
        <w:pStyle w:val="Heading3"/>
        <w:rPr/>
      </w:pPr>
      <w:r w:rsidDel="00000000" w:rsidR="00000000" w:rsidRPr="00000000">
        <w:rPr>
          <w:rtl w:val="0"/>
        </w:rPr>
        <w:t xml:space="preserve">TERESA RUSCETTI (2009)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Biology</w:t>
      </w:r>
    </w:p>
    <w:p w:rsidR="00000000" w:rsidDel="00000000" w:rsidP="00000000" w:rsidRDefault="00000000" w:rsidRPr="00000000" w14:paraId="000005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New Mexico Institute of Mining and Technology; Ph.D., 1995, Louisiana State University School of Medicine.</w:t>
      </w:r>
    </w:p>
    <w:bookmarkStart w:colFirst="0" w:colLast="0" w:name="ibhxtv" w:id="524"/>
    <w:bookmarkEnd w:id="524"/>
    <w:p w:rsidR="00000000" w:rsidDel="00000000" w:rsidP="00000000" w:rsidRDefault="00000000" w:rsidRPr="00000000" w14:paraId="00000565">
      <w:pPr>
        <w:pStyle w:val="Heading3"/>
        <w:rPr/>
      </w:pPr>
      <w:r w:rsidDel="00000000" w:rsidR="00000000" w:rsidRPr="00000000">
        <w:rPr>
          <w:rtl w:val="0"/>
        </w:rPr>
        <w:t xml:space="preserve">BRUNO T. RUVIARO (2012)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5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State University of Campinas, Brazil; M.A., 2004, Dartmouth College; Ph.D., 2010, Stanford University.</w:t>
      </w:r>
    </w:p>
    <w:bookmarkStart w:colFirst="0" w:colLast="0" w:name="32b5gho" w:id="525"/>
    <w:bookmarkEnd w:id="525"/>
    <w:p w:rsidR="00000000" w:rsidDel="00000000" w:rsidP="00000000" w:rsidRDefault="00000000" w:rsidRPr="00000000" w14:paraId="00000568">
      <w:pPr>
        <w:pStyle w:val="Heading3"/>
        <w:rPr/>
      </w:pPr>
      <w:r w:rsidDel="00000000" w:rsidR="00000000" w:rsidRPr="00000000">
        <w:rPr>
          <w:rtl w:val="0"/>
        </w:rPr>
        <w:t xml:space="preserve">CHRISTELLE SABATIER (2006)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Biology</w:t>
      </w:r>
    </w:p>
    <w:p w:rsidR="00000000" w:rsidDel="00000000" w:rsidP="00000000" w:rsidRDefault="00000000" w:rsidRPr="00000000" w14:paraId="000005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47" w:date="2021-03-23T22:18:16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University of California, Berkeley; Ph.D., 2003, University of California, San Francisco.</w:t>
      </w:r>
      <w:ins w:author="Sheryl Becker" w:id="47" w:date="2021-03-23T22:18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56B">
      <w:pPr>
        <w:pStyle w:val="Heading3"/>
        <w:rPr>
          <w:ins w:author="Sheryl Becker" w:id="47" w:date="2021-03-23T22:18:16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47" w:date="2021-03-23T22:18:16Z">
        <w:bookmarkStart w:colFirst="0" w:colLast="0" w:name="_5nbu89r7qk8q" w:id="526"/>
        <w:bookmarkEnd w:id="526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ESTHER SACKETT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56C">
      <w:pPr>
        <w:spacing w:after="180" w:before="180" w:lineRule="auto"/>
        <w:rPr>
          <w:ins w:author="Sheryl Becker" w:id="47" w:date="2021-03-23T22:18:16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47" w:date="2021-03-23T22:18:16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Management and Entrepreneurship</w:t>
        </w:r>
      </w:ins>
    </w:p>
    <w:p w:rsidR="00000000" w:rsidDel="00000000" w:rsidP="00000000" w:rsidRDefault="00000000" w:rsidRPr="00000000" w14:paraId="0000056D">
      <w:pPr>
        <w:spacing w:after="180" w:before="180" w:lineRule="auto"/>
        <w:rPr>
          <w:rPrChange w:author="Sheryl Becker" w:id="48" w:date="2021-03-23T22:18:16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2:18:16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47" w:date="2021-03-23T22:18:16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2017, Duke University.</w:t>
        </w:r>
      </w:ins>
      <w:r w:rsidDel="00000000" w:rsidR="00000000" w:rsidRPr="00000000">
        <w:rPr>
          <w:rtl w:val="0"/>
        </w:rPr>
      </w:r>
    </w:p>
    <w:bookmarkStart w:colFirst="0" w:colLast="0" w:name="1hgfqph" w:id="527"/>
    <w:bookmarkEnd w:id="527"/>
    <w:p w:rsidR="00000000" w:rsidDel="00000000" w:rsidP="00000000" w:rsidRDefault="00000000" w:rsidRPr="00000000" w14:paraId="0000056E">
      <w:pPr>
        <w:pStyle w:val="Heading3"/>
        <w:rPr/>
      </w:pPr>
      <w:r w:rsidDel="00000000" w:rsidR="00000000" w:rsidRPr="00000000">
        <w:rPr>
          <w:rtl w:val="0"/>
        </w:rPr>
        <w:t xml:space="preserve">HISHAM H. SAID (2012)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Cairo University, Egypt; Ph.D., 2010, University of Illinois.</w:t>
      </w:r>
    </w:p>
    <w:bookmarkStart w:colFirst="0" w:colLast="0" w:name="41g39da" w:id="528"/>
    <w:bookmarkEnd w:id="528"/>
    <w:p w:rsidR="00000000" w:rsidDel="00000000" w:rsidP="00000000" w:rsidRDefault="00000000" w:rsidRPr="00000000" w14:paraId="00000571">
      <w:pPr>
        <w:pStyle w:val="Heading3"/>
        <w:rPr/>
      </w:pPr>
      <w:r w:rsidDel="00000000" w:rsidR="00000000" w:rsidRPr="00000000">
        <w:rPr>
          <w:rtl w:val="0"/>
        </w:rPr>
        <w:t xml:space="preserve">MICHELE SAMORANI (2017)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University of Bologna; M.Eng., 2006, Ph.D., 2012, University of Colorado.</w:t>
      </w:r>
    </w:p>
    <w:bookmarkStart w:colFirst="0" w:colLast="0" w:name="2gldjl3" w:id="529"/>
    <w:bookmarkEnd w:id="529"/>
    <w:p w:rsidR="00000000" w:rsidDel="00000000" w:rsidP="00000000" w:rsidRDefault="00000000" w:rsidRPr="00000000" w14:paraId="00000574">
      <w:pPr>
        <w:pStyle w:val="Heading3"/>
        <w:rPr/>
      </w:pPr>
      <w:r w:rsidDel="00000000" w:rsidR="00000000" w:rsidRPr="00000000">
        <w:rPr>
          <w:rtl w:val="0"/>
        </w:rPr>
        <w:t xml:space="preserve">ANNA SAMPAIO (2011)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Ethnic Studies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Santa Clara University; M.A., 1996, Ph.D., 2000, University of California, Riverside.</w:t>
      </w:r>
    </w:p>
    <w:bookmarkStart w:colFirst="0" w:colLast="0" w:name="vqntsw" w:id="530"/>
    <w:bookmarkEnd w:id="530"/>
    <w:p w:rsidR="00000000" w:rsidDel="00000000" w:rsidP="00000000" w:rsidRDefault="00000000" w:rsidRPr="00000000" w14:paraId="00000577">
      <w:pPr>
        <w:pStyle w:val="Heading3"/>
        <w:rPr/>
      </w:pPr>
      <w:r w:rsidDel="00000000" w:rsidR="00000000" w:rsidRPr="00000000">
        <w:rPr>
          <w:rtl w:val="0"/>
        </w:rPr>
        <w:t xml:space="preserve">BRODY SANDEL (2017)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Biology</w:t>
      </w:r>
    </w:p>
    <w:p w:rsidR="00000000" w:rsidDel="00000000" w:rsidP="00000000" w:rsidRDefault="00000000" w:rsidRPr="00000000" w14:paraId="000005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Carleton College; Ph.D., 2010, University of California, Berkeley.</w:t>
      </w:r>
    </w:p>
    <w:bookmarkStart w:colFirst="0" w:colLast="0" w:name="19xvjooilm3" w:id="531"/>
    <w:bookmarkEnd w:id="531"/>
    <w:p w:rsidR="00000000" w:rsidDel="00000000" w:rsidP="00000000" w:rsidRDefault="00000000" w:rsidRPr="00000000" w14:paraId="0000057A">
      <w:pPr>
        <w:pStyle w:val="Heading3"/>
        <w:rPr/>
      </w:pPr>
      <w:bookmarkStart w:colFirst="0" w:colLast="0" w:name="_zaid4mk8vsc6" w:id="532"/>
      <w:bookmarkEnd w:id="532"/>
      <w:r w:rsidDel="00000000" w:rsidR="00000000" w:rsidRPr="00000000">
        <w:rPr>
          <w:rtl w:val="0"/>
        </w:rPr>
        <w:t xml:space="preserve">LUVREET SANGHA (2018)</w:t>
      </w:r>
    </w:p>
    <w:p w:rsidR="00000000" w:rsidDel="00000000" w:rsidP="00000000" w:rsidRDefault="00000000" w:rsidRPr="00000000" w14:paraId="0000057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Mathematics and Computer Science</w:t>
      </w:r>
    </w:p>
    <w:p w:rsidR="00000000" w:rsidDel="00000000" w:rsidP="00000000" w:rsidRDefault="00000000" w:rsidRPr="00000000" w14:paraId="0000057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University of California, Berkeley; M.A., 2015, Ph.D., 2017, University of California, San Diego.</w:t>
      </w:r>
    </w:p>
    <w:bookmarkStart w:colFirst="0" w:colLast="0" w:name="3fqbcgp" w:id="533"/>
    <w:bookmarkEnd w:id="533"/>
    <w:p w:rsidR="00000000" w:rsidDel="00000000" w:rsidP="00000000" w:rsidRDefault="00000000" w:rsidRPr="00000000" w14:paraId="0000057D">
      <w:pPr>
        <w:pStyle w:val="Heading3"/>
        <w:rPr/>
      </w:pPr>
      <w:r w:rsidDel="00000000" w:rsidR="00000000" w:rsidRPr="00000000">
        <w:rPr>
          <w:rtl w:val="0"/>
        </w:rPr>
        <w:t xml:space="preserve">MICHAEL A. SANTORO (2016)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Oberlin College; J.D., 1981, New York University; Ph.D., 1997, Harvard University.</w:t>
      </w:r>
    </w:p>
    <w:bookmarkStart w:colFirst="0" w:colLast="0" w:name="1uvlmoi" w:id="534"/>
    <w:bookmarkEnd w:id="534"/>
    <w:p w:rsidR="00000000" w:rsidDel="00000000" w:rsidP="00000000" w:rsidRDefault="00000000" w:rsidRPr="00000000" w14:paraId="00000580">
      <w:pPr>
        <w:pStyle w:val="Heading3"/>
        <w:rPr/>
      </w:pPr>
      <w:r w:rsidDel="00000000" w:rsidR="00000000" w:rsidRPr="00000000">
        <w:rPr>
          <w:rtl w:val="0"/>
        </w:rPr>
        <w:t xml:space="preserve">KUMAR R. SARANGEE (2009)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5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Ravenshaw College, India; MBA, 1999, Xavier Institute of Management, India; MBA, 2003, Weatherhead School of Management, Ohio; Ph.D., 2009, University of Illinois at Urbana-Champaign.</w:t>
      </w:r>
    </w:p>
    <w:bookmarkStart w:colFirst="0" w:colLast="0" w:name="4ev95cb" w:id="535"/>
    <w:bookmarkEnd w:id="535"/>
    <w:p w:rsidR="00000000" w:rsidDel="00000000" w:rsidP="00000000" w:rsidRDefault="00000000" w:rsidRPr="00000000" w14:paraId="00000583">
      <w:pPr>
        <w:pStyle w:val="Heading3"/>
        <w:rPr/>
      </w:pPr>
      <w:r w:rsidDel="00000000" w:rsidR="00000000" w:rsidRPr="00000000">
        <w:rPr>
          <w:rtl w:val="0"/>
        </w:rPr>
        <w:t xml:space="preserve">ATULYA SARIN (1992)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Delhi College of Engineering; MBA, 1988, Ph.D., 1992, Virginia Polytechnic Institute.</w:t>
      </w:r>
    </w:p>
    <w:bookmarkStart w:colFirst="0" w:colLast="0" w:name="2u0jfk4" w:id="536"/>
    <w:bookmarkEnd w:id="536"/>
    <w:p w:rsidR="00000000" w:rsidDel="00000000" w:rsidP="00000000" w:rsidRDefault="00000000" w:rsidRPr="00000000" w14:paraId="00000586">
      <w:pPr>
        <w:pStyle w:val="Heading3"/>
        <w:rPr/>
      </w:pPr>
      <w:r w:rsidDel="00000000" w:rsidR="00000000" w:rsidRPr="00000000">
        <w:rPr>
          <w:rtl w:val="0"/>
        </w:rPr>
        <w:t xml:space="preserve">SREELA SARKAR (2013)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Communication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Delhi University, India; M.A., 2004, University of Illinois; Ph.D., 2013, University of Massachusetts.</w:t>
      </w:r>
    </w:p>
    <w:bookmarkStart w:colFirst="0" w:colLast="0" w:name="195tprx" w:id="537"/>
    <w:bookmarkEnd w:id="537"/>
    <w:p w:rsidR="00000000" w:rsidDel="00000000" w:rsidP="00000000" w:rsidRDefault="00000000" w:rsidRPr="00000000" w14:paraId="00000589">
      <w:pPr>
        <w:pStyle w:val="Heading3"/>
        <w:rPr/>
      </w:pPr>
      <w:r w:rsidDel="00000000" w:rsidR="00000000" w:rsidRPr="00000000">
        <w:rPr>
          <w:rtl w:val="0"/>
        </w:rPr>
        <w:t xml:space="preserve">KATHERINE B. SAXTON (2011)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5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Brown University; MPH, 2006, University of California, Berkeley.</w:t>
      </w:r>
    </w:p>
    <w:bookmarkStart w:colFirst="0" w:colLast="0" w:name="um0h4287bho" w:id="538"/>
    <w:bookmarkEnd w:id="538"/>
    <w:p w:rsidR="00000000" w:rsidDel="00000000" w:rsidP="00000000" w:rsidRDefault="00000000" w:rsidRPr="00000000" w14:paraId="0000058C">
      <w:pPr>
        <w:pStyle w:val="Heading3"/>
        <w:rPr/>
      </w:pPr>
      <w:bookmarkStart w:colFirst="0" w:colLast="0" w:name="_w9x4gv4wckrq" w:id="539"/>
      <w:bookmarkEnd w:id="539"/>
      <w:r w:rsidDel="00000000" w:rsidR="00000000" w:rsidRPr="00000000">
        <w:rPr>
          <w:rtl w:val="0"/>
        </w:rPr>
        <w:t xml:space="preserve">KURT SCHAB (2018)</w:t>
      </w:r>
    </w:p>
    <w:p w:rsidR="00000000" w:rsidDel="00000000" w:rsidP="00000000" w:rsidRDefault="00000000" w:rsidRPr="00000000" w14:paraId="0000058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58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2011, Portland State University; M.A., 2013, University of Illinois, Urbana Champaign; Ph.D., 2016, University of Illinois, Urbana Champaign. </w:t>
      </w:r>
    </w:p>
    <w:bookmarkStart w:colFirst="0" w:colLast="0" w:name="3t5h8fq" w:id="540"/>
    <w:bookmarkEnd w:id="540"/>
    <w:p w:rsidR="00000000" w:rsidDel="00000000" w:rsidP="00000000" w:rsidRDefault="00000000" w:rsidRPr="00000000" w14:paraId="0000058F">
      <w:pPr>
        <w:pStyle w:val="Heading3"/>
        <w:rPr>
          <w:del w:author="Sheryl Becker" w:id="49" w:date="2021-03-30T20:09:39Z"/>
        </w:rPr>
      </w:pPr>
      <w:del w:author="Sheryl Becker" w:id="49" w:date="2021-03-30T20:09:39Z">
        <w:r w:rsidDel="00000000" w:rsidR="00000000" w:rsidRPr="00000000">
          <w:rPr>
            <w:rtl w:val="0"/>
          </w:rPr>
          <w:delText xml:space="preserve">EDWARD F. SCHAEFER (1992)</w:delText>
        </w:r>
      </w:del>
    </w:p>
    <w:p w:rsidR="00000000" w:rsidDel="00000000" w:rsidP="00000000" w:rsidRDefault="00000000" w:rsidRPr="00000000" w14:paraId="000005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49" w:date="2021-03-30T20:09:39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49" w:date="2021-03-30T20:09:3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Mathematics</w:delText>
        </w:r>
      </w:del>
    </w:p>
    <w:p w:rsidR="00000000" w:rsidDel="00000000" w:rsidP="00000000" w:rsidRDefault="00000000" w:rsidRPr="00000000" w14:paraId="000005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49" w:date="2021-03-30T20:09:3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B.S., 1984, University of California, Davis; Ph.D., 1992, University of California, Berkeley.</w:delText>
        </w:r>
      </w:del>
      <w:r w:rsidDel="00000000" w:rsidR="00000000" w:rsidRPr="00000000">
        <w:rPr>
          <w:rtl w:val="0"/>
        </w:rPr>
      </w:r>
    </w:p>
    <w:bookmarkStart w:colFirst="0" w:colLast="0" w:name="28arinj" w:id="541"/>
    <w:bookmarkEnd w:id="541"/>
    <w:p w:rsidR="00000000" w:rsidDel="00000000" w:rsidP="00000000" w:rsidRDefault="00000000" w:rsidRPr="00000000" w14:paraId="00000592">
      <w:pPr>
        <w:pStyle w:val="Heading3"/>
        <w:rPr/>
      </w:pPr>
      <w:r w:rsidDel="00000000" w:rsidR="00000000" w:rsidRPr="00000000">
        <w:rPr>
          <w:rtl w:val="0"/>
        </w:rPr>
        <w:t xml:space="preserve">MICHAEL SCHERMANN (2015)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M.Sc., 2004, Technische Universitét Dresden, Germany; Ph.D., 2009, Technische Universitét München, Germany.</w:t>
      </w:r>
    </w:p>
    <w:bookmarkStart w:colFirst="0" w:colLast="0" w:name="rgy38ht7l6gu" w:id="542"/>
    <w:bookmarkEnd w:id="542"/>
    <w:p w:rsidR="00000000" w:rsidDel="00000000" w:rsidP="00000000" w:rsidRDefault="00000000" w:rsidRPr="00000000" w14:paraId="00000595">
      <w:pPr>
        <w:pStyle w:val="Heading3"/>
        <w:rPr/>
      </w:pPr>
      <w:bookmarkStart w:colFirst="0" w:colLast="0" w:name="_o06v16qgktr8" w:id="543"/>
      <w:bookmarkEnd w:id="543"/>
      <w:r w:rsidDel="00000000" w:rsidR="00000000" w:rsidRPr="00000000">
        <w:rPr>
          <w:rtl w:val="0"/>
        </w:rPr>
        <w:t xml:space="preserve">EUGENE SCHLESINGER (2018)</w:t>
      </w:r>
    </w:p>
    <w:p w:rsidR="00000000" w:rsidDel="00000000" w:rsidP="00000000" w:rsidRDefault="00000000" w:rsidRPr="00000000" w14:paraId="0000059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Religious Studies</w:t>
      </w:r>
    </w:p>
    <w:p w:rsidR="00000000" w:rsidDel="00000000" w:rsidP="00000000" w:rsidRDefault="00000000" w:rsidRPr="00000000" w14:paraId="0000059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University of North Carolina, Greensboro; M.Div., 2007, Southeastern Baptist Theological Seminary; Ph.D., 2016, Marquette University. </w:t>
      </w:r>
    </w:p>
    <w:bookmarkStart w:colFirst="0" w:colLast="0" w:name="ng1svc" w:id="544"/>
    <w:bookmarkEnd w:id="544"/>
    <w:p w:rsidR="00000000" w:rsidDel="00000000" w:rsidP="00000000" w:rsidRDefault="00000000" w:rsidRPr="00000000" w14:paraId="00000598">
      <w:pPr>
        <w:pStyle w:val="Heading3"/>
        <w:rPr/>
      </w:pPr>
      <w:r w:rsidDel="00000000" w:rsidR="00000000" w:rsidRPr="00000000">
        <w:rPr>
          <w:rtl w:val="0"/>
        </w:rPr>
        <w:t xml:space="preserve">ROBERT SCHOLLA, S.J. (2017)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Religious Studies</w:t>
      </w:r>
    </w:p>
    <w:p w:rsidR="00000000" w:rsidDel="00000000" w:rsidP="00000000" w:rsidRDefault="00000000" w:rsidRPr="00000000" w14:paraId="000005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University of Southern California; M.A., 1980, Fordham University; STL, 1987, Santa Clara University.</w:t>
      </w:r>
    </w:p>
    <w:bookmarkStart w:colFirst="0" w:colLast="0" w:name="37fpbj5" w:id="545"/>
    <w:bookmarkEnd w:id="545"/>
    <w:p w:rsidR="00000000" w:rsidDel="00000000" w:rsidP="00000000" w:rsidRDefault="00000000" w:rsidRPr="00000000" w14:paraId="0000059B">
      <w:pPr>
        <w:pStyle w:val="Heading3"/>
        <w:rPr/>
      </w:pPr>
      <w:r w:rsidDel="00000000" w:rsidR="00000000" w:rsidRPr="00000000">
        <w:rPr>
          <w:rtl w:val="0"/>
        </w:rPr>
        <w:t xml:space="preserve">PAUL SCHUTZ (2017)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Boston College; M.A., 2012, Ph.D., 2017, Fordham University.</w:t>
      </w:r>
    </w:p>
    <w:bookmarkStart w:colFirst="0" w:colLast="0" w:name="b3so7rbwoote" w:id="546"/>
    <w:bookmarkEnd w:id="546"/>
    <w:p w:rsidR="00000000" w:rsidDel="00000000" w:rsidP="00000000" w:rsidRDefault="00000000" w:rsidRPr="00000000" w14:paraId="0000059E">
      <w:pPr>
        <w:pStyle w:val="Heading3"/>
        <w:rPr/>
      </w:pPr>
      <w:bookmarkStart w:colFirst="0" w:colLast="0" w:name="_gcli94yxhbbi" w:id="547"/>
      <w:bookmarkEnd w:id="547"/>
      <w:r w:rsidDel="00000000" w:rsidR="00000000" w:rsidRPr="00000000">
        <w:rPr>
          <w:rtl w:val="0"/>
        </w:rPr>
        <w:t xml:space="preserve">GUSTAVO SCHWENKLER (2020)</w:t>
      </w:r>
    </w:p>
    <w:p w:rsidR="00000000" w:rsidDel="00000000" w:rsidP="00000000" w:rsidRDefault="00000000" w:rsidRPr="00000000" w14:paraId="0000059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Finance</w:t>
      </w:r>
    </w:p>
    <w:p w:rsidR="00000000" w:rsidDel="00000000" w:rsidP="00000000" w:rsidRDefault="00000000" w:rsidRPr="00000000" w14:paraId="000005A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M.Sc., 2008, University of Cologne; M.Sc., 2013, Ph.D., 2013, Stanford University.</w:t>
      </w:r>
    </w:p>
    <w:bookmarkStart w:colFirst="0" w:colLast="0" w:name="iaitp8xazyfw" w:id="548"/>
    <w:bookmarkEnd w:id="548"/>
    <w:p w:rsidR="00000000" w:rsidDel="00000000" w:rsidP="00000000" w:rsidRDefault="00000000" w:rsidRPr="00000000" w14:paraId="000005A1">
      <w:pPr>
        <w:pStyle w:val="Heading3"/>
        <w:spacing w:after="180" w:before="180" w:lineRule="auto"/>
        <w:rPr>
          <w:color w:val="ff00ff"/>
        </w:rPr>
      </w:pPr>
      <w:bookmarkStart w:colFirst="0" w:colLast="0" w:name="_29tjy99qzzwe" w:id="549"/>
      <w:bookmarkEnd w:id="549"/>
      <w:r w:rsidDel="00000000" w:rsidR="00000000" w:rsidRPr="00000000">
        <w:rPr>
          <w:rtl w:val="0"/>
        </w:rPr>
        <w:t xml:space="preserve">JULIA SCOTT</w:t>
      </w:r>
      <w:r w:rsidDel="00000000" w:rsidR="00000000" w:rsidRPr="00000000">
        <w:rPr>
          <w:rtl w:val="0"/>
        </w:rPr>
        <w:t xml:space="preserve">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Bioengineering</w:t>
      </w:r>
    </w:p>
    <w:p w:rsidR="00000000" w:rsidDel="00000000" w:rsidP="00000000" w:rsidRDefault="00000000" w:rsidRPr="00000000" w14:paraId="000005A3">
      <w:pPr>
        <w:spacing w:after="180" w:before="180" w:lineRule="auto"/>
        <w:rPr>
          <w:color w:val="ff00ff"/>
        </w:rPr>
      </w:pPr>
      <w:r w:rsidDel="00000000" w:rsidR="00000000" w:rsidRPr="00000000">
        <w:rPr>
          <w:rtl w:val="0"/>
        </w:rPr>
        <w:t xml:space="preserve">B.S., 2003, University of California, Davis; M.S., 2006, University of California, San Diego; Ph.D., 2010, University of California, Davis.</w:t>
      </w:r>
      <w:r w:rsidDel="00000000" w:rsidR="00000000" w:rsidRPr="00000000">
        <w:rPr>
          <w:rtl w:val="0"/>
        </w:rPr>
      </w:r>
    </w:p>
    <w:bookmarkStart w:colFirst="0" w:colLast="0" w:name="1mkzlqy" w:id="550"/>
    <w:bookmarkEnd w:id="550"/>
    <w:p w:rsidR="00000000" w:rsidDel="00000000" w:rsidP="00000000" w:rsidRDefault="00000000" w:rsidRPr="00000000" w14:paraId="000005A4">
      <w:pPr>
        <w:pStyle w:val="Heading3"/>
        <w:rPr/>
      </w:pPr>
      <w:r w:rsidDel="00000000" w:rsidR="00000000" w:rsidRPr="00000000">
        <w:rPr>
          <w:rtl w:val="0"/>
        </w:rPr>
        <w:t xml:space="preserve">RICHARD A. SCOTT (1997)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1988, Santa Clara University; Ph.D., 1993, Massachusetts Institute of Technology.</w:t>
      </w:r>
    </w:p>
    <w:bookmarkStart w:colFirst="0" w:colLast="0" w:name="2lpxemk" w:id="551"/>
    <w:bookmarkEnd w:id="551"/>
    <w:p w:rsidR="00000000" w:rsidDel="00000000" w:rsidP="00000000" w:rsidRDefault="00000000" w:rsidRPr="00000000" w14:paraId="000005A7">
      <w:pPr>
        <w:pStyle w:val="Heading3"/>
        <w:rPr/>
      </w:pPr>
      <w:r w:rsidDel="00000000" w:rsidR="00000000" w:rsidRPr="00000000">
        <w:rPr>
          <w:rtl w:val="0"/>
        </w:rPr>
        <w:t xml:space="preserve">FARID D. SENZAI (2008)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California State University; M.A., 1997, Columbia University; Ph.D., 2009, Oxford University.</w:t>
      </w:r>
    </w:p>
    <w:bookmarkStart w:colFirst="0" w:colLast="0" w:name="3kuv7i6" w:id="552"/>
    <w:bookmarkEnd w:id="552"/>
    <w:p w:rsidR="00000000" w:rsidDel="00000000" w:rsidP="00000000" w:rsidRDefault="00000000" w:rsidRPr="00000000" w14:paraId="000005AA">
      <w:pPr>
        <w:pStyle w:val="Heading3"/>
        <w:rPr/>
      </w:pPr>
      <w:r w:rsidDel="00000000" w:rsidR="00000000" w:rsidRPr="00000000">
        <w:rPr>
          <w:rtl w:val="0"/>
        </w:rPr>
        <w:t xml:space="preserve">PANTHEA SEPEHRBAND (2012)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5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2000, University of Tehran, Iran; M.S., 2004, Sharif University of Technology, Iran; Ph.D., 2010, University of Waterloo, Canada.</w:t>
      </w:r>
      <w:r w:rsidDel="00000000" w:rsidR="00000000" w:rsidRPr="00000000">
        <w:rPr>
          <w:rtl w:val="0"/>
        </w:rPr>
      </w:r>
    </w:p>
    <w:bookmarkStart w:colFirst="0" w:colLast="0" w:name="2005hpz" w:id="553"/>
    <w:bookmarkEnd w:id="553"/>
    <w:p w:rsidR="00000000" w:rsidDel="00000000" w:rsidP="00000000" w:rsidRDefault="00000000" w:rsidRPr="00000000" w14:paraId="000005AD">
      <w:pPr>
        <w:pStyle w:val="Heading3"/>
        <w:rPr/>
      </w:pPr>
      <w:r w:rsidDel="00000000" w:rsidR="00000000" w:rsidRPr="00000000">
        <w:rPr>
          <w:rtl w:val="0"/>
        </w:rPr>
        <w:t xml:space="preserve">REYNAUD SERRETTE (1991)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B.Sc., 1987, M.Sc., 1988, University of Manitoba; Ph.D., 1992, Cornell University.</w:t>
      </w:r>
    </w:p>
    <w:bookmarkStart w:colFirst="0" w:colLast="0" w:name="f5eibl6ehzdh" w:id="554"/>
    <w:bookmarkEnd w:id="554"/>
    <w:p w:rsidR="00000000" w:rsidDel="00000000" w:rsidP="00000000" w:rsidRDefault="00000000" w:rsidRPr="00000000" w14:paraId="000005B0">
      <w:pPr>
        <w:pStyle w:val="Heading3"/>
        <w:rPr/>
      </w:pPr>
      <w:r w:rsidDel="00000000" w:rsidR="00000000" w:rsidRPr="00000000">
        <w:rPr>
          <w:rtl w:val="0"/>
        </w:rPr>
        <w:t xml:space="preserve">AMY M. SHACHTER (1990)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5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Knox College; Ph.D., 1989, University of Colorado, Boulder.</w:t>
      </w:r>
    </w:p>
    <w:bookmarkStart w:colFirst="0" w:colLast="0" w:name="2z53all" w:id="555"/>
    <w:bookmarkEnd w:id="555"/>
    <w:p w:rsidR="00000000" w:rsidDel="00000000" w:rsidP="00000000" w:rsidRDefault="00000000" w:rsidRPr="00000000" w14:paraId="000005B3">
      <w:pPr>
        <w:pStyle w:val="Heading3"/>
        <w:rPr/>
      </w:pPr>
      <w:r w:rsidDel="00000000" w:rsidR="00000000" w:rsidRPr="00000000">
        <w:rPr>
          <w:rtl w:val="0"/>
        </w:rPr>
        <w:t xml:space="preserve">WEIJIA SHANG (1994)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5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Changsha Institute of Technology, China; M.S., 1984, Ph.D., 1990, Purdue University.</w:t>
      </w:r>
    </w:p>
    <w:bookmarkStart w:colFirst="0" w:colLast="0" w:name="1eadkte" w:id="556"/>
    <w:bookmarkEnd w:id="556"/>
    <w:p w:rsidR="00000000" w:rsidDel="00000000" w:rsidP="00000000" w:rsidRDefault="00000000" w:rsidRPr="00000000" w14:paraId="000005B6">
      <w:pPr>
        <w:pStyle w:val="Heading3"/>
        <w:rPr/>
      </w:pPr>
      <w:r w:rsidDel="00000000" w:rsidR="00000000" w:rsidRPr="00000000">
        <w:rPr>
          <w:rtl w:val="0"/>
        </w:rPr>
        <w:t xml:space="preserve">ROBERT SHANKLIN (2017)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Philosophy</w:t>
      </w:r>
    </w:p>
    <w:p w:rsidR="00000000" w:rsidDel="00000000" w:rsidP="00000000" w:rsidRDefault="00000000" w:rsidRPr="00000000" w14:paraId="000005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Vassar College; Ph.D., 2011, University of Southern California.</w:t>
      </w:r>
    </w:p>
    <w:bookmarkStart w:colFirst="0" w:colLast="0" w:name="2dfbdp0" w:id="557"/>
    <w:bookmarkEnd w:id="557"/>
    <w:p w:rsidR="00000000" w:rsidDel="00000000" w:rsidP="00000000" w:rsidRDefault="00000000" w:rsidRPr="00000000" w14:paraId="000005B9">
      <w:pPr>
        <w:pStyle w:val="Heading3"/>
        <w:rPr/>
      </w:pPr>
      <w:r w:rsidDel="00000000" w:rsidR="00000000" w:rsidRPr="00000000">
        <w:rPr>
          <w:rtl w:val="0"/>
        </w:rPr>
        <w:t xml:space="preserve">HERSH M. SHEFRIN (1978)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1970, University of Manitoba; M.M., 1971, University of Waterloo; Ph.D., 1974, London School of Economics.</w:t>
      </w:r>
    </w:p>
    <w:p w:rsidR="00000000" w:rsidDel="00000000" w:rsidP="00000000" w:rsidRDefault="00000000" w:rsidRPr="00000000" w14:paraId="000005BC">
      <w:pPr>
        <w:pStyle w:val="Heading3"/>
        <w:rPr/>
      </w:pPr>
      <w:bookmarkStart w:colFirst="0" w:colLast="0" w:name="_xdrpzwtup27b" w:id="559"/>
      <w:bookmarkEnd w:id="559"/>
      <w:r w:rsidDel="00000000" w:rsidR="00000000" w:rsidRPr="00000000">
        <w:rPr>
          <w:rtl w:val="0"/>
        </w:rPr>
        <w:t xml:space="preserve">LILY SHEN (2020)</w:t>
      </w:r>
      <w:bookmarkStart w:colFirst="0" w:colLast="0" w:name="kix.c6z4ufeey5u7" w:id="558"/>
      <w:bookmarkEnd w:id="5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University of California, Berkeley; Ph.D., 2016, The Pennsylvania State University, University Park.</w:t>
      </w:r>
    </w:p>
    <w:bookmarkStart w:colFirst="0" w:colLast="0" w:name="sklnwt" w:id="560"/>
    <w:bookmarkEnd w:id="560"/>
    <w:p w:rsidR="00000000" w:rsidDel="00000000" w:rsidP="00000000" w:rsidRDefault="00000000" w:rsidRPr="00000000" w14:paraId="000005BF">
      <w:pPr>
        <w:pStyle w:val="Heading3"/>
        <w:rPr/>
      </w:pPr>
      <w:r w:rsidDel="00000000" w:rsidR="00000000" w:rsidRPr="00000000">
        <w:rPr>
          <w:rtl w:val="0"/>
        </w:rPr>
        <w:t xml:space="preserve">SAVANNAH WEI SHI (2011)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5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Fudan University, China; Ph.D., 2011, University of Maryland.</w:t>
      </w:r>
    </w:p>
    <w:bookmarkStart w:colFirst="0" w:colLast="0" w:name="3ck96km" w:id="561"/>
    <w:bookmarkEnd w:id="561"/>
    <w:p w:rsidR="00000000" w:rsidDel="00000000" w:rsidP="00000000" w:rsidRDefault="00000000" w:rsidRPr="00000000" w14:paraId="000005C2">
      <w:pPr>
        <w:pStyle w:val="Heading3"/>
        <w:rPr/>
      </w:pPr>
      <w:r w:rsidDel="00000000" w:rsidR="00000000" w:rsidRPr="00000000">
        <w:rPr>
          <w:rtl w:val="0"/>
        </w:rPr>
        <w:t xml:space="preserve">DONGSOO SHIN (2002)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1993, Yonsei University; MBA, 1997, University of San Francisco; Ph.D., 2001, University of Washington.</w:t>
      </w:r>
    </w:p>
    <w:bookmarkStart w:colFirst="0" w:colLast="0" w:name="8zsddfkzsyrk" w:id="562"/>
    <w:bookmarkEnd w:id="562"/>
    <w:p w:rsidR="00000000" w:rsidDel="00000000" w:rsidP="00000000" w:rsidRDefault="00000000" w:rsidRPr="00000000" w14:paraId="000005C5">
      <w:pPr>
        <w:pStyle w:val="Heading3"/>
        <w:rPr/>
      </w:pPr>
      <w:bookmarkStart w:colFirst="0" w:colLast="0" w:name="_7vt993gzpuz6" w:id="563"/>
      <w:bookmarkEnd w:id="563"/>
      <w:r w:rsidDel="00000000" w:rsidR="00000000" w:rsidRPr="00000000">
        <w:rPr>
          <w:rtl w:val="0"/>
        </w:rPr>
        <w:t xml:space="preserve">RAFAY SIDDIQUI (2020)</w:t>
      </w:r>
    </w:p>
    <w:p w:rsidR="00000000" w:rsidDel="00000000" w:rsidP="00000000" w:rsidRDefault="00000000" w:rsidRPr="00000000" w14:paraId="000005C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5C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2008, Lahore University of Management Sciences; M.B.A., 2010, The University of Alabama; Ph.D., 2016, The University of South Carolina. </w:t>
      </w:r>
    </w:p>
    <w:bookmarkStart w:colFirst="0" w:colLast="0" w:name="4bp6zg8" w:id="564"/>
    <w:bookmarkEnd w:id="564"/>
    <w:p w:rsidR="00000000" w:rsidDel="00000000" w:rsidP="00000000" w:rsidRDefault="00000000" w:rsidRPr="00000000" w14:paraId="000005C8">
      <w:pPr>
        <w:pStyle w:val="Heading3"/>
        <w:rPr/>
      </w:pPr>
      <w:r w:rsidDel="00000000" w:rsidR="00000000" w:rsidRPr="00000000">
        <w:rPr>
          <w:rtl w:val="0"/>
        </w:rPr>
        <w:t xml:space="preserve">PATRICIA M. SIMONE (1993)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1990, Ph.D., 1993, University of California, San Diego.</w:t>
      </w:r>
    </w:p>
    <w:bookmarkStart w:colFirst="0" w:colLast="0" w:name="2quh9o1" w:id="565"/>
    <w:bookmarkEnd w:id="565"/>
    <w:p w:rsidR="00000000" w:rsidDel="00000000" w:rsidP="00000000" w:rsidRDefault="00000000" w:rsidRPr="00000000" w14:paraId="000005CB">
      <w:pPr>
        <w:pStyle w:val="Heading3"/>
        <w:rPr/>
      </w:pPr>
      <w:r w:rsidDel="00000000" w:rsidR="00000000" w:rsidRPr="00000000">
        <w:rPr>
          <w:rtl w:val="0"/>
        </w:rPr>
        <w:t xml:space="preserve">SUKHMANDER SINGH (1986)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Panjabi University; M.S., 1966, Indian Institute of Technology, Delhi; Ph.D., 1979, University of California, Berkeley.</w:t>
      </w:r>
    </w:p>
    <w:bookmarkStart w:colFirst="0" w:colLast="0" w:name="15zrjvu" w:id="566"/>
    <w:bookmarkEnd w:id="566"/>
    <w:p w:rsidR="00000000" w:rsidDel="00000000" w:rsidP="00000000" w:rsidRDefault="00000000" w:rsidRPr="00000000" w14:paraId="000005CE">
      <w:pPr>
        <w:pStyle w:val="Heading3"/>
        <w:rPr/>
      </w:pPr>
      <w:r w:rsidDel="00000000" w:rsidR="00000000" w:rsidRPr="00000000">
        <w:rPr>
          <w:rtl w:val="0"/>
        </w:rPr>
        <w:t xml:space="preserve">DAVID E. SKINNER (1970)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5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1957, Whittier College; M.A., 1964, Ph.D., 1971, University of California, Berkeley.</w:t>
      </w:r>
    </w:p>
    <w:bookmarkStart w:colFirst="0" w:colLast="0" w:name="3pzf2jn" w:id="567"/>
    <w:bookmarkEnd w:id="567"/>
    <w:p w:rsidR="00000000" w:rsidDel="00000000" w:rsidP="00000000" w:rsidRDefault="00000000" w:rsidRPr="00000000" w14:paraId="000005D1">
      <w:pPr>
        <w:pStyle w:val="Heading3"/>
        <w:rPr>
          <w:del w:author="Sheryl Becker" w:id="50" w:date="2021-03-30T20:09:07Z"/>
        </w:rPr>
      </w:pPr>
      <w:del w:author="Sheryl Becker" w:id="50" w:date="2021-03-30T20:09:07Z">
        <w:r w:rsidDel="00000000" w:rsidR="00000000" w:rsidRPr="00000000">
          <w:rPr>
            <w:rtl w:val="0"/>
          </w:rPr>
          <w:delText xml:space="preserve">FRANCIS R. SMITH, S.J. (1974)</w:delText>
        </w:r>
      </w:del>
    </w:p>
    <w:p w:rsidR="00000000" w:rsidDel="00000000" w:rsidP="00000000" w:rsidRDefault="00000000" w:rsidRPr="00000000" w14:paraId="000005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50" w:date="2021-03-30T20:09:0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50" w:date="2021-03-30T20:09:0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Associate Professor of Religious Studies</w:delText>
        </w:r>
      </w:del>
    </w:p>
    <w:p w:rsidR="00000000" w:rsidDel="00000000" w:rsidP="00000000" w:rsidRDefault="00000000" w:rsidRPr="00000000" w14:paraId="000005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50" w:date="2021-03-30T20:09:0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B.S., 1956, Santa Clara University; M.A., 1966, Gonzaga University; STM, 1972, Jesuit School of Theology, Berkeley; STD, 1976, Pontifical Gregorian University.</w:delText>
        </w:r>
      </w:del>
      <w:r w:rsidDel="00000000" w:rsidR="00000000" w:rsidRPr="00000000">
        <w:rPr>
          <w:rtl w:val="0"/>
        </w:rPr>
      </w:r>
    </w:p>
    <w:bookmarkStart w:colFirst="0" w:colLast="0" w:name="k9zmz9" w:id="568"/>
    <w:bookmarkEnd w:id="568"/>
    <w:p w:rsidR="00000000" w:rsidDel="00000000" w:rsidP="00000000" w:rsidRDefault="00000000" w:rsidRPr="00000000" w14:paraId="000005D4">
      <w:pPr>
        <w:pStyle w:val="Heading3"/>
        <w:rPr/>
      </w:pPr>
      <w:r w:rsidDel="00000000" w:rsidR="00000000" w:rsidRPr="00000000">
        <w:rPr>
          <w:rtl w:val="0"/>
        </w:rPr>
        <w:t xml:space="preserve">DENNIS C. SMOLARSKI, S.J. (1982)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 and Computer Science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Santa Clara University; M.A., 1975, University of California, Santa Barbara; M.Div., 1979, STM, 1979, Jesuit School of Theology, Berkeley; Ph.D., 1982, University of Illinois, Urbana-Champaign.</w:t>
      </w:r>
    </w:p>
    <w:bookmarkStart w:colFirst="0" w:colLast="0" w:name="349n5n2" w:id="569"/>
    <w:bookmarkEnd w:id="569"/>
    <w:p w:rsidR="00000000" w:rsidDel="00000000" w:rsidP="00000000" w:rsidRDefault="00000000" w:rsidRPr="00000000" w14:paraId="000005D7">
      <w:pPr>
        <w:pStyle w:val="Heading3"/>
        <w:rPr/>
      </w:pPr>
      <w:r w:rsidDel="00000000" w:rsidR="00000000" w:rsidRPr="00000000">
        <w:rPr>
          <w:rtl w:val="0"/>
        </w:rPr>
        <w:t xml:space="preserve">BRETT J. SOLOMON (2005)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Child Studies and Psychology</w:t>
      </w:r>
    </w:p>
    <w:p w:rsidR="00000000" w:rsidDel="00000000" w:rsidP="00000000" w:rsidRDefault="00000000" w:rsidRPr="00000000" w14:paraId="000005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University of California, Berkeley; Ed.M., 1994, Harvard University; M.A., 2000, Ph.D., 2002, University of California, Los Angeles.</w:t>
      </w:r>
    </w:p>
    <w:bookmarkStart w:colFirst="0" w:colLast="0" w:name="1jexfuv" w:id="570"/>
    <w:bookmarkEnd w:id="570"/>
    <w:p w:rsidR="00000000" w:rsidDel="00000000" w:rsidP="00000000" w:rsidRDefault="00000000" w:rsidRPr="00000000" w14:paraId="000005DA">
      <w:pPr>
        <w:pStyle w:val="Heading3"/>
        <w:rPr/>
      </w:pPr>
      <w:r w:rsidDel="00000000" w:rsidR="00000000" w:rsidRPr="00000000">
        <w:rPr>
          <w:rtl w:val="0"/>
        </w:rPr>
        <w:t xml:space="preserve">PAUL A. SOUKUP, S.J. (1985)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St. Louis University; M.Div., 1978, STM, 1980, Jesuit School of Theology, Berkeley; Ph.D., 1985, University of Texas, Austin.</w:t>
      </w:r>
    </w:p>
    <w:bookmarkStart w:colFirst="0" w:colLast="0" w:name="9i8wvb5uz4y2" w:id="571"/>
    <w:bookmarkEnd w:id="571"/>
    <w:p w:rsidR="00000000" w:rsidDel="00000000" w:rsidP="00000000" w:rsidRDefault="00000000" w:rsidRPr="00000000" w14:paraId="000005DD">
      <w:pPr>
        <w:pStyle w:val="Heading3"/>
        <w:spacing w:after="180" w:before="180" w:lineRule="auto"/>
        <w:rPr>
          <w:vertAlign w:val="baseline"/>
        </w:rPr>
      </w:pPr>
      <w:bookmarkStart w:colFirst="0" w:colLast="0" w:name="_48y9vndvb7qk" w:id="572"/>
      <w:bookmarkEnd w:id="572"/>
      <w:r w:rsidDel="00000000" w:rsidR="00000000" w:rsidRPr="00000000">
        <w:rPr>
          <w:vertAlign w:val="baseline"/>
          <w:rtl w:val="0"/>
        </w:rPr>
        <w:t xml:space="preserve">STERLING ANDREW STARBIRD (1987)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University of California, Davis; MBA, 1984, Santa Clara University; Ph.D., 1987, Cornell University.</w:t>
      </w:r>
    </w:p>
    <w:bookmarkStart w:colFirst="0" w:colLast="0" w:name="43ekyio" w:id="573"/>
    <w:bookmarkEnd w:id="573"/>
    <w:p w:rsidR="00000000" w:rsidDel="00000000" w:rsidP="00000000" w:rsidRDefault="00000000" w:rsidRPr="00000000" w14:paraId="000005E0">
      <w:pPr>
        <w:pStyle w:val="Heading3"/>
        <w:rPr/>
      </w:pPr>
      <w:r w:rsidDel="00000000" w:rsidR="00000000" w:rsidRPr="00000000">
        <w:rPr>
          <w:rtl w:val="0"/>
        </w:rPr>
        <w:t xml:space="preserve">MEIR STATMAN (1979)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MBA, 1970, Hebrew University; Ph.D., 1978, Columbia University.</w:t>
      </w:r>
    </w:p>
    <w:bookmarkStart w:colFirst="0" w:colLast="0" w:name="3hot1m3" w:id="574"/>
    <w:bookmarkEnd w:id="574"/>
    <w:p w:rsidR="00000000" w:rsidDel="00000000" w:rsidP="00000000" w:rsidRDefault="00000000" w:rsidRPr="00000000" w14:paraId="000005E3">
      <w:pPr>
        <w:pStyle w:val="Heading3"/>
        <w:rPr/>
      </w:pPr>
      <w:r w:rsidDel="00000000" w:rsidR="00000000" w:rsidRPr="00000000">
        <w:rPr>
          <w:rtl w:val="0"/>
        </w:rPr>
        <w:t xml:space="preserve">CRAIG M. STEPHENS (1996)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5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Roanoke College; Ph.D., 1991, University of Virginia.</w:t>
      </w:r>
    </w:p>
    <w:bookmarkStart w:colFirst="0" w:colLast="0" w:name="1wu3btw" w:id="575"/>
    <w:bookmarkEnd w:id="575"/>
    <w:p w:rsidR="00000000" w:rsidDel="00000000" w:rsidP="00000000" w:rsidRDefault="00000000" w:rsidRPr="00000000" w14:paraId="000005E6">
      <w:pPr>
        <w:pStyle w:val="Heading3"/>
        <w:rPr/>
      </w:pPr>
      <w:r w:rsidDel="00000000" w:rsidR="00000000" w:rsidRPr="00000000">
        <w:rPr>
          <w:rtl w:val="0"/>
        </w:rPr>
        <w:t xml:space="preserve">WILLIAM STEVENS (2012)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</w:t>
      </w:r>
    </w:p>
    <w:p w:rsidR="00000000" w:rsidDel="00000000" w:rsidP="00000000" w:rsidRDefault="00000000" w:rsidRPr="00000000" w14:paraId="000005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2000, Oberlin Conservatory of Music; M.M., 2002, University of North Carolina at Greensboro.</w:t>
      </w:r>
    </w:p>
    <w:bookmarkStart w:colFirst="0" w:colLast="0" w:name="4gtquhp" w:id="576"/>
    <w:bookmarkEnd w:id="576"/>
    <w:p w:rsidR="00000000" w:rsidDel="00000000" w:rsidP="00000000" w:rsidRDefault="00000000" w:rsidRPr="00000000" w14:paraId="000005E9">
      <w:pPr>
        <w:pStyle w:val="Heading3"/>
        <w:rPr/>
      </w:pPr>
      <w:r w:rsidDel="00000000" w:rsidR="00000000" w:rsidRPr="00000000">
        <w:rPr>
          <w:rtl w:val="0"/>
        </w:rPr>
        <w:t xml:space="preserve">IRIS STEWART-FREY (2006)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University of Hawaii; Ph.D., 2001, Stanford University.</w:t>
      </w:r>
    </w:p>
    <w:bookmarkStart w:colFirst="0" w:colLast="0" w:name="n316dfpp05p8" w:id="577"/>
    <w:bookmarkEnd w:id="577"/>
    <w:p w:rsidR="00000000" w:rsidDel="00000000" w:rsidP="00000000" w:rsidRDefault="00000000" w:rsidRPr="00000000" w14:paraId="000005EC">
      <w:pPr>
        <w:pStyle w:val="Heading3"/>
        <w:rPr/>
      </w:pPr>
      <w:bookmarkStart w:colFirst="0" w:colLast="0" w:name="_3gy9jck52r48" w:id="578"/>
      <w:bookmarkEnd w:id="578"/>
      <w:r w:rsidDel="00000000" w:rsidR="00000000" w:rsidRPr="00000000">
        <w:rPr>
          <w:rtl w:val="0"/>
        </w:rPr>
        <w:t xml:space="preserve">BENJAMIN J. STOKES (2020)</w:t>
      </w:r>
    </w:p>
    <w:p w:rsidR="00000000" w:rsidDel="00000000" w:rsidP="00000000" w:rsidRDefault="00000000" w:rsidRPr="00000000" w14:paraId="000005E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Chemistry</w:t>
      </w:r>
    </w:p>
    <w:p w:rsidR="00000000" w:rsidDel="00000000" w:rsidP="00000000" w:rsidRDefault="00000000" w:rsidRPr="00000000" w14:paraId="000005E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University of Wisconsin - Madison; Ph.D., 2011, University of Illinois, Chicago.</w:t>
      </w:r>
    </w:p>
    <w:bookmarkStart w:colFirst="0" w:colLast="0" w:name="2vz14pi" w:id="579"/>
    <w:bookmarkEnd w:id="579"/>
    <w:p w:rsidR="00000000" w:rsidDel="00000000" w:rsidP="00000000" w:rsidRDefault="00000000" w:rsidRPr="00000000" w14:paraId="000005EF">
      <w:pPr>
        <w:pStyle w:val="Heading3"/>
        <w:rPr/>
      </w:pPr>
      <w:r w:rsidDel="00000000" w:rsidR="00000000" w:rsidRPr="00000000">
        <w:rPr>
          <w:rtl w:val="0"/>
        </w:rPr>
        <w:t xml:space="preserve">GRACE STOKES (2014)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5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Stanford University; Ph.D., 2009, Northwestern University.</w:t>
      </w:r>
    </w:p>
    <w:bookmarkStart w:colFirst="0" w:colLast="0" w:name="1b4bexb" w:id="580"/>
    <w:bookmarkEnd w:id="580"/>
    <w:p w:rsidR="00000000" w:rsidDel="00000000" w:rsidP="00000000" w:rsidRDefault="00000000" w:rsidRPr="00000000" w14:paraId="000005F2">
      <w:pPr>
        <w:pStyle w:val="Heading3"/>
        <w:rPr>
          <w:del w:author="Sheryl Becker" w:id="51" w:date="2021-03-19T21:48:19Z"/>
        </w:rPr>
      </w:pPr>
      <w:del w:author="Sheryl Becker" w:id="51" w:date="2021-03-19T21:48:19Z">
        <w:r w:rsidDel="00000000" w:rsidR="00000000" w:rsidRPr="00000000">
          <w:rPr>
            <w:rtl w:val="0"/>
          </w:rPr>
          <w:delText xml:space="preserve">WILLIAM J. STOVER (1975)</w:delText>
        </w:r>
      </w:del>
    </w:p>
    <w:p w:rsidR="00000000" w:rsidDel="00000000" w:rsidP="00000000" w:rsidRDefault="00000000" w:rsidRPr="00000000" w14:paraId="000005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del w:author="Sheryl Becker" w:id="51" w:date="2021-03-19T21:48:19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51" w:date="2021-03-19T21:48:1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Professor of Political Science</w:delText>
        </w:r>
      </w:del>
    </w:p>
    <w:p w:rsidR="00000000" w:rsidDel="00000000" w:rsidP="00000000" w:rsidRDefault="00000000" w:rsidRPr="00000000" w14:paraId="000005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del w:author="Sheryl Becker" w:id="51" w:date="2021-03-19T21:48:19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delText xml:space="preserve">B.A., 1966, Nyack College; M.A., 1968, American University; M.A., 1972, Ph.D., 1974, State University of New York, Buffalo.</w:delText>
        </w:r>
      </w:del>
      <w:r w:rsidDel="00000000" w:rsidR="00000000" w:rsidRPr="00000000">
        <w:rPr>
          <w:rtl w:val="0"/>
        </w:rPr>
      </w:r>
    </w:p>
    <w:bookmarkStart w:colFirst="0" w:colLast="0" w:name="3v3yxl4" w:id="581"/>
    <w:bookmarkEnd w:id="581"/>
    <w:p w:rsidR="00000000" w:rsidDel="00000000" w:rsidP="00000000" w:rsidRDefault="00000000" w:rsidRPr="00000000" w14:paraId="000005F5">
      <w:pPr>
        <w:pStyle w:val="Heading3"/>
        <w:rPr/>
      </w:pPr>
      <w:r w:rsidDel="00000000" w:rsidR="00000000" w:rsidRPr="00000000">
        <w:rPr>
          <w:rtl w:val="0"/>
        </w:rPr>
        <w:t xml:space="preserve">STEVEN W. SULJAK (2004)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5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1995, Harvey Mudd College; Ph.D., 2000, Pennsylvania State University.</w:t>
      </w:r>
    </w:p>
    <w:bookmarkStart w:colFirst="0" w:colLast="0" w:name="2a997sx" w:id="582"/>
    <w:bookmarkEnd w:id="582"/>
    <w:p w:rsidR="00000000" w:rsidDel="00000000" w:rsidP="00000000" w:rsidRDefault="00000000" w:rsidRPr="00000000" w14:paraId="000005F8">
      <w:pPr>
        <w:pStyle w:val="Heading3"/>
        <w:rPr/>
      </w:pPr>
      <w:r w:rsidDel="00000000" w:rsidR="00000000" w:rsidRPr="00000000">
        <w:rPr>
          <w:rtl w:val="0"/>
        </w:rPr>
        <w:t xml:space="preserve">KIERAN T. SULLIVAN (1997)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Loyola Marymount University; M.A., 1992, Ph.D., 1997, University of California, Los Angeles.</w:t>
      </w:r>
    </w:p>
    <w:bookmarkStart w:colFirst="0" w:colLast="0" w:name="peji0q" w:id="583"/>
    <w:bookmarkEnd w:id="583"/>
    <w:p w:rsidR="00000000" w:rsidDel="00000000" w:rsidP="00000000" w:rsidRDefault="00000000" w:rsidRPr="00000000" w14:paraId="000005FB">
      <w:pPr>
        <w:pStyle w:val="Heading3"/>
        <w:rPr/>
      </w:pPr>
      <w:r w:rsidDel="00000000" w:rsidR="00000000" w:rsidRPr="00000000">
        <w:rPr>
          <w:rtl w:val="0"/>
        </w:rPr>
        <w:t xml:space="preserve">WILLIAM A. SUNDSTROM (1987)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1980, University of Massachusetts, Amherst; Ph.D., 1986, Stanford University.</w:t>
      </w:r>
    </w:p>
    <w:bookmarkStart w:colFirst="0" w:colLast="0" w:name="39e70oj" w:id="584"/>
    <w:bookmarkEnd w:id="584"/>
    <w:p w:rsidR="00000000" w:rsidDel="00000000" w:rsidP="00000000" w:rsidRDefault="00000000" w:rsidRPr="00000000" w14:paraId="000005FE">
      <w:pPr>
        <w:pStyle w:val="Heading3"/>
        <w:rPr/>
      </w:pPr>
      <w:r w:rsidDel="00000000" w:rsidR="00000000" w:rsidRPr="00000000">
        <w:rPr>
          <w:rtl w:val="0"/>
        </w:rPr>
        <w:t xml:space="preserve">SUNWOLF (1998)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California State University, Fresno; J.D., 1976, University of Denver; M.A., 1997, Ph.D., 1998, University of California, Santa Barbara.</w:t>
      </w:r>
    </w:p>
    <w:bookmarkStart w:colFirst="0" w:colLast="0" w:name="1ojhawc" w:id="585"/>
    <w:bookmarkEnd w:id="585"/>
    <w:p w:rsidR="00000000" w:rsidDel="00000000" w:rsidP="00000000" w:rsidRDefault="00000000" w:rsidRPr="00000000" w14:paraId="00000601">
      <w:pPr>
        <w:pStyle w:val="Heading3"/>
        <w:rPr/>
      </w:pPr>
      <w:r w:rsidDel="00000000" w:rsidR="00000000" w:rsidRPr="00000000">
        <w:rPr>
          <w:rtl w:val="0"/>
        </w:rPr>
        <w:t xml:space="preserve">DAVID SWORD (1994)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Theatre and Dance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California, Irvine; MFA, 1990, Yale University.</w:t>
      </w:r>
    </w:p>
    <w:bookmarkStart w:colFirst="0" w:colLast="0" w:name="48j4tk5" w:id="586"/>
    <w:bookmarkEnd w:id="586"/>
    <w:p w:rsidR="00000000" w:rsidDel="00000000" w:rsidP="00000000" w:rsidRDefault="00000000" w:rsidRPr="00000000" w14:paraId="00000604">
      <w:pPr>
        <w:pStyle w:val="Heading3"/>
        <w:rPr/>
      </w:pPr>
      <w:r w:rsidDel="00000000" w:rsidR="00000000" w:rsidRPr="00000000">
        <w:rPr>
          <w:rtl w:val="0"/>
        </w:rPr>
        <w:t xml:space="preserve">GUDRUN TABBERT-JONES (1980)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6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B.A., 1958,</w:t>
      </w:r>
      <w:r w:rsidDel="00000000" w:rsidR="00000000" w:rsidRPr="00000000">
        <w:rPr>
          <w:rtl w:val="0"/>
        </w:rPr>
        <w:t xml:space="preserve"> Pädagogische </w:t>
      </w:r>
      <w:r w:rsidDel="00000000" w:rsidR="00000000" w:rsidRPr="00000000">
        <w:rPr>
          <w:vertAlign w:val="baseline"/>
          <w:rtl w:val="0"/>
        </w:rPr>
        <w:t xml:space="preserve">Hochschule/Darmstadt, Germany; M.A., 1971, Ph.D., 1977, Stanford University.</w:t>
      </w:r>
    </w:p>
    <w:bookmarkStart w:colFirst="0" w:colLast="0" w:name="l2n947ut7yj" w:id="587"/>
    <w:bookmarkEnd w:id="587"/>
    <w:p w:rsidR="00000000" w:rsidDel="00000000" w:rsidP="00000000" w:rsidRDefault="00000000" w:rsidRPr="00000000" w14:paraId="00000607">
      <w:pPr>
        <w:pStyle w:val="Heading3"/>
        <w:rPr/>
      </w:pPr>
      <w:bookmarkStart w:colFirst="0" w:colLast="0" w:name="_pvkh8igj73pg" w:id="588"/>
      <w:bookmarkEnd w:id="588"/>
      <w:r w:rsidDel="00000000" w:rsidR="00000000" w:rsidRPr="00000000">
        <w:rPr>
          <w:rtl w:val="0"/>
        </w:rPr>
        <w:t xml:space="preserve">MAI TAKEUCHI (2020)</w:t>
      </w:r>
    </w:p>
    <w:p w:rsidR="00000000" w:rsidDel="00000000" w:rsidP="00000000" w:rsidRDefault="00000000" w:rsidRPr="00000000" w14:paraId="0000060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6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Illinois State University; M.A., 2015, University of Oregon; Ph.D., 2020, Purdue University.</w:t>
      </w:r>
    </w:p>
    <w:bookmarkStart w:colFirst="0" w:colLast="0" w:name="12tpdzr" w:id="589"/>
    <w:bookmarkEnd w:id="589"/>
    <w:p w:rsidR="00000000" w:rsidDel="00000000" w:rsidP="00000000" w:rsidRDefault="00000000" w:rsidRPr="00000000" w14:paraId="0000060A">
      <w:pPr>
        <w:pStyle w:val="Heading3"/>
        <w:rPr/>
      </w:pPr>
      <w:r w:rsidDel="00000000" w:rsidR="00000000" w:rsidRPr="00000000">
        <w:rPr>
          <w:rtl w:val="0"/>
        </w:rPr>
        <w:t xml:space="preserve">SARITA TAMAYO-MORAGA (2003)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Religious Studies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Texas; M.A., 1991, Ph.D., 2002, University of Chicago.</w:t>
      </w:r>
    </w:p>
    <w:bookmarkStart w:colFirst="0" w:colLast="0" w:name="3mtcwnk" w:id="590"/>
    <w:bookmarkEnd w:id="590"/>
    <w:p w:rsidR="00000000" w:rsidDel="00000000" w:rsidP="00000000" w:rsidRDefault="00000000" w:rsidRPr="00000000" w14:paraId="0000060D">
      <w:pPr>
        <w:pStyle w:val="Heading3"/>
        <w:rPr/>
      </w:pPr>
      <w:r w:rsidDel="00000000" w:rsidR="00000000" w:rsidRPr="00000000">
        <w:rPr>
          <w:rtl w:val="0"/>
        </w:rPr>
        <w:t xml:space="preserve">NINA TANTI (2001)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 Languages and Literatures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University of California, Santa Barbara; M.A., 1996, San Jose State University.</w:t>
      </w:r>
    </w:p>
    <w:bookmarkStart w:colFirst="0" w:colLast="0" w:name="mip5pvkqn43g" w:id="591"/>
    <w:bookmarkEnd w:id="591"/>
    <w:p w:rsidR="00000000" w:rsidDel="00000000" w:rsidP="00000000" w:rsidRDefault="00000000" w:rsidRPr="00000000" w14:paraId="00000610">
      <w:pPr>
        <w:pStyle w:val="Heading3"/>
        <w:rPr/>
      </w:pPr>
      <w:bookmarkStart w:colFirst="0" w:colLast="0" w:name="_k9yadozhhkd8" w:id="592"/>
      <w:bookmarkEnd w:id="592"/>
      <w:r w:rsidDel="00000000" w:rsidR="00000000" w:rsidRPr="00000000">
        <w:rPr>
          <w:rtl w:val="0"/>
        </w:rPr>
        <w:t xml:space="preserve">ZHIQIANG TAO (2020)</w:t>
      </w:r>
    </w:p>
    <w:p w:rsidR="00000000" w:rsidDel="00000000" w:rsidP="00000000" w:rsidRDefault="00000000" w:rsidRPr="00000000" w14:paraId="000006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Computer Science and Engineering</w:t>
      </w:r>
    </w:p>
    <w:p w:rsidR="00000000" w:rsidDel="00000000" w:rsidP="00000000" w:rsidRDefault="00000000" w:rsidRPr="00000000" w14:paraId="0000061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 Eng., 2012, M.S., 2015, TianJin University; Ph.D., 2020, Northeastern University.</w:t>
      </w:r>
    </w:p>
    <w:bookmarkStart w:colFirst="0" w:colLast="0" w:name="92umrdkwu3j1" w:id="593"/>
    <w:bookmarkEnd w:id="593"/>
    <w:p w:rsidR="00000000" w:rsidDel="00000000" w:rsidP="00000000" w:rsidRDefault="00000000" w:rsidRPr="00000000" w14:paraId="00000613">
      <w:pPr>
        <w:pStyle w:val="Heading3"/>
        <w:rPr/>
      </w:pPr>
      <w:bookmarkStart w:colFirst="0" w:colLast="0" w:name="_vlz7trsqu63e" w:id="594"/>
      <w:bookmarkEnd w:id="594"/>
      <w:r w:rsidDel="00000000" w:rsidR="00000000" w:rsidRPr="00000000">
        <w:rPr>
          <w:rtl w:val="0"/>
        </w:rPr>
        <w:t xml:space="preserve">MAURA MICHELLE TARNOFF (2014)</w:t>
      </w:r>
    </w:p>
    <w:p w:rsidR="00000000" w:rsidDel="00000000" w:rsidP="00000000" w:rsidRDefault="00000000" w:rsidRPr="00000000" w14:paraId="0000061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615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1997, Sarah Lawrence College; Ph.D., 2007, University of Virginia.</w:t>
      </w:r>
      <w:r w:rsidDel="00000000" w:rsidR="00000000" w:rsidRPr="00000000">
        <w:rPr>
          <w:rtl w:val="0"/>
        </w:rPr>
      </w:r>
    </w:p>
    <w:bookmarkStart w:colFirst="0" w:colLast="0" w:name="h3xh36" w:id="595"/>
    <w:bookmarkEnd w:id="595"/>
    <w:p w:rsidR="00000000" w:rsidDel="00000000" w:rsidP="00000000" w:rsidRDefault="00000000" w:rsidRPr="00000000" w14:paraId="00000616">
      <w:pPr>
        <w:pStyle w:val="Heading3"/>
        <w:rPr/>
      </w:pPr>
      <w:r w:rsidDel="00000000" w:rsidR="00000000" w:rsidRPr="00000000">
        <w:rPr>
          <w:rtl w:val="0"/>
        </w:rPr>
        <w:t xml:space="preserve">MICHAEL TAYLOR (2015)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Mechanical Engineering</w:t>
      </w:r>
    </w:p>
    <w:p w:rsidR="00000000" w:rsidDel="00000000" w:rsidP="00000000" w:rsidRDefault="00000000" w:rsidRPr="00000000" w14:paraId="000006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52" w:date="2021-03-23T22:29:3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Johns Hopkins University; M.S., 2005, University of California, Berkeley; Ph.D., 2008, University of California, Berkeley.</w:t>
      </w:r>
      <w:ins w:author="Sheryl Becker" w:id="52" w:date="2021-03-23T22:29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619">
      <w:pPr>
        <w:pStyle w:val="Heading3"/>
        <w:rPr>
          <w:ins w:author="Sheryl Becker" w:id="52" w:date="2021-03-23T22:29:3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52" w:date="2021-03-23T22:29:31Z">
        <w:bookmarkStart w:colFirst="0" w:colLast="0" w:name="_qohv4hicsoja" w:id="596"/>
        <w:bookmarkEnd w:id="596"/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FATEMEH TEHRANIPOOR</w:t>
        </w:r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(2021)</w:t>
        </w:r>
      </w:ins>
    </w:p>
    <w:p w:rsidR="00000000" w:rsidDel="00000000" w:rsidP="00000000" w:rsidRDefault="00000000" w:rsidRPr="00000000" w14:paraId="0000061A">
      <w:pPr>
        <w:spacing w:after="180" w:before="180" w:lineRule="auto"/>
        <w:rPr>
          <w:ins w:author="Sheryl Becker" w:id="52" w:date="2021-03-23T22:29:31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ins w:author="Sheryl Becker" w:id="52" w:date="2021-03-23T22:29:3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Assistant Professor of Electrical and Computer Engineering</w:t>
        </w:r>
      </w:ins>
    </w:p>
    <w:p w:rsidR="00000000" w:rsidDel="00000000" w:rsidP="00000000" w:rsidRDefault="00000000" w:rsidRPr="00000000" w14:paraId="0000061B">
      <w:pPr>
        <w:spacing w:after="180" w:before="180" w:lineRule="auto"/>
        <w:rPr>
          <w:rPrChange w:author="Sheryl Becker" w:id="53" w:date="2021-03-23T22:29:31Z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heryl Becker" w:id="0" w:date="2021-03-23T22:29:31Z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180" w:line="240" w:lineRule="auto"/>
            <w:ind w:left="0" w:right="0" w:firstLine="0"/>
            <w:jc w:val="left"/>
          </w:pPr>
        </w:pPrChange>
      </w:pPr>
      <w:ins w:author="Sheryl Becker" w:id="52" w:date="2021-03-23T22:29:31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2017, University of Connecticut.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Style w:val="Heading3"/>
        <w:rPr/>
      </w:pPr>
      <w:bookmarkStart w:colFirst="0" w:colLast="0" w:name="_qxr4x665ffb3" w:id="597"/>
      <w:bookmarkEnd w:id="597"/>
      <w:r w:rsidDel="00000000" w:rsidR="00000000" w:rsidRPr="00000000">
        <w:rPr>
          <w:rtl w:val="0"/>
        </w:rPr>
        <w:t xml:space="preserve">MANISH TEWARI (2018)</w:t>
      </w:r>
    </w:p>
    <w:p w:rsidR="00000000" w:rsidDel="00000000" w:rsidP="00000000" w:rsidRDefault="00000000" w:rsidRPr="00000000" w14:paraId="0000061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Finance</w:t>
      </w:r>
    </w:p>
    <w:p w:rsidR="00000000" w:rsidDel="00000000" w:rsidP="00000000" w:rsidRDefault="00000000" w:rsidRPr="00000000" w14:paraId="0000061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B.Tech., 1988, Indian Institute of Technology, Delhi; MBA, 1993, University of Arkansas; Ph.D., 2008, University of Central Florida.</w:t>
      </w:r>
    </w:p>
    <w:bookmarkStart w:colFirst="0" w:colLast="0" w:name="313kzqz" w:id="598"/>
    <w:bookmarkEnd w:id="598"/>
    <w:p w:rsidR="00000000" w:rsidDel="00000000" w:rsidP="00000000" w:rsidRDefault="00000000" w:rsidRPr="00000000" w14:paraId="0000061F">
      <w:pPr>
        <w:pStyle w:val="Heading3"/>
        <w:rPr/>
      </w:pPr>
      <w:r w:rsidDel="00000000" w:rsidR="00000000" w:rsidRPr="00000000">
        <w:rPr>
          <w:rtl w:val="0"/>
        </w:rPr>
        <w:t xml:space="preserve">CHAN THAI (2017)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6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University of California, Berkeley; MPH, 2007, University of California, Los Angeles; Ph.D., 2014, University of California, Santa Barbara.</w:t>
      </w:r>
    </w:p>
    <w:bookmarkStart w:colFirst="0" w:colLast="0" w:name="1g8v9ys" w:id="599"/>
    <w:bookmarkEnd w:id="599"/>
    <w:p w:rsidR="00000000" w:rsidDel="00000000" w:rsidP="00000000" w:rsidRDefault="00000000" w:rsidRPr="00000000" w14:paraId="00000622">
      <w:pPr>
        <w:pStyle w:val="Heading3"/>
        <w:rPr/>
      </w:pPr>
      <w:r w:rsidDel="00000000" w:rsidR="00000000" w:rsidRPr="00000000">
        <w:rPr>
          <w:rtl w:val="0"/>
        </w:rPr>
        <w:t xml:space="preserve">MICHAEL THOMAS (2017)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Marketing</w:t>
      </w:r>
    </w:p>
    <w:p w:rsidR="00000000" w:rsidDel="00000000" w:rsidP="00000000" w:rsidRDefault="00000000" w:rsidRPr="00000000" w14:paraId="000006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University of California, Davis; M.S., 2009, London School of Economics; MBA, 2013, University of Chicago.</w:t>
      </w:r>
    </w:p>
    <w:bookmarkStart w:colFirst="0" w:colLast="0" w:name="iy13txq55r6v" w:id="600"/>
    <w:bookmarkEnd w:id="600"/>
    <w:p w:rsidR="00000000" w:rsidDel="00000000" w:rsidP="00000000" w:rsidRDefault="00000000" w:rsidRPr="00000000" w14:paraId="00000625">
      <w:pPr>
        <w:pStyle w:val="Heading3"/>
        <w:spacing w:after="180" w:before="180" w:lineRule="auto"/>
        <w:rPr/>
      </w:pPr>
      <w:bookmarkStart w:colFirst="0" w:colLast="0" w:name="_bodwghnrifzn" w:id="601"/>
      <w:bookmarkEnd w:id="601"/>
      <w:r w:rsidDel="00000000" w:rsidR="00000000" w:rsidRPr="00000000">
        <w:rPr>
          <w:rtl w:val="0"/>
        </w:rPr>
        <w:t xml:space="preserve">BRIAN THORSTENSON (2013)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Theatre and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1982, Willamette University; M.F.A., 2002, San Francisco State University.</w:t>
      </w:r>
    </w:p>
    <w:bookmarkStart w:colFirst="0" w:colLast="0" w:name="408isml" w:id="602"/>
    <w:bookmarkEnd w:id="602"/>
    <w:p w:rsidR="00000000" w:rsidDel="00000000" w:rsidP="00000000" w:rsidRDefault="00000000" w:rsidRPr="00000000" w14:paraId="00000628">
      <w:pPr>
        <w:pStyle w:val="Heading3"/>
        <w:rPr/>
      </w:pPr>
      <w:r w:rsidDel="00000000" w:rsidR="00000000" w:rsidRPr="00000000">
        <w:rPr>
          <w:rtl w:val="0"/>
        </w:rPr>
        <w:t xml:space="preserve">ERIC TILLMAN (2015)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1996 California Polytechnic State University, San Luis Obispo; Ph.D., 2001, University of Southern California.</w:t>
      </w:r>
    </w:p>
    <w:bookmarkStart w:colFirst="0" w:colLast="0" w:name="2fdt2ue" w:id="603"/>
    <w:bookmarkEnd w:id="603"/>
    <w:p w:rsidR="00000000" w:rsidDel="00000000" w:rsidP="00000000" w:rsidRDefault="00000000" w:rsidRPr="00000000" w14:paraId="0000062B">
      <w:pPr>
        <w:pStyle w:val="Heading3"/>
        <w:rPr/>
      </w:pPr>
      <w:r w:rsidDel="00000000" w:rsidR="00000000" w:rsidRPr="00000000">
        <w:rPr>
          <w:rtl w:val="0"/>
        </w:rPr>
        <w:t xml:space="preserve">NICHOLAS Q. TRAN (2000)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 and Computer Science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University of Minnesota; Ph.D., 1992, University of California, Santa Barbara.</w:t>
      </w:r>
    </w:p>
    <w:bookmarkStart w:colFirst="0" w:colLast="0" w:name="uj3d27" w:id="604"/>
    <w:bookmarkEnd w:id="604"/>
    <w:p w:rsidR="00000000" w:rsidDel="00000000" w:rsidP="00000000" w:rsidRDefault="00000000" w:rsidRPr="00000000" w14:paraId="0000062E">
      <w:pPr>
        <w:pStyle w:val="Heading3"/>
        <w:rPr/>
      </w:pPr>
      <w:r w:rsidDel="00000000" w:rsidR="00000000" w:rsidRPr="00000000">
        <w:rPr>
          <w:rtl w:val="0"/>
        </w:rPr>
        <w:t xml:space="preserve">ROBIN TREMBLAY-McGAW (2011)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6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University of New Hampshire; M.A., 1988, San Francisco State University; MLIS, 1993, University of California, Berkeley; Ph.D., 2009, University of California, Santa Cruz.</w:t>
      </w:r>
    </w:p>
    <w:bookmarkStart w:colFirst="0" w:colLast="0" w:name="3eiqvq0" w:id="605"/>
    <w:bookmarkEnd w:id="605"/>
    <w:p w:rsidR="00000000" w:rsidDel="00000000" w:rsidP="00000000" w:rsidRDefault="00000000" w:rsidRPr="00000000" w14:paraId="00000631">
      <w:pPr>
        <w:pStyle w:val="Heading3"/>
        <w:rPr/>
      </w:pPr>
      <w:r w:rsidDel="00000000" w:rsidR="00000000" w:rsidRPr="00000000">
        <w:rPr>
          <w:rtl w:val="0"/>
        </w:rPr>
        <w:t xml:space="preserve">ANDY A. TSAY (1995)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M.S., 1990, Ph.D., 1996, Stanford University.</w:t>
      </w:r>
    </w:p>
    <w:bookmarkStart w:colFirst="0" w:colLast="0" w:name="zfb9cgh2bg6t" w:id="606"/>
    <w:bookmarkEnd w:id="606"/>
    <w:p w:rsidR="00000000" w:rsidDel="00000000" w:rsidP="00000000" w:rsidRDefault="00000000" w:rsidRPr="00000000" w14:paraId="00000634">
      <w:pPr>
        <w:pStyle w:val="Heading3"/>
        <w:spacing w:after="180" w:before="180" w:lineRule="auto"/>
        <w:rPr/>
      </w:pPr>
      <w:bookmarkStart w:colFirst="0" w:colLast="0" w:name="_c0a2ip9bd4u" w:id="607"/>
      <w:bookmarkEnd w:id="607"/>
      <w:r w:rsidDel="00000000" w:rsidR="00000000" w:rsidRPr="00000000">
        <w:rPr>
          <w:rtl w:val="0"/>
        </w:rPr>
        <w:t xml:space="preserve">CALVIN TSZENG (2012)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Mechanical Engineering</w:t>
      </w:r>
    </w:p>
    <w:p w:rsidR="00000000" w:rsidDel="00000000" w:rsidP="00000000" w:rsidRDefault="00000000" w:rsidRPr="00000000" w14:paraId="000006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1979, M.S., 1981, National Tsinghua University (Taiwan); Ph.D., 1987 University of California, Berkeley.</w:t>
      </w:r>
    </w:p>
    <w:bookmarkStart w:colFirst="0" w:colLast="0" w:name="1to15xt" w:id="608"/>
    <w:bookmarkEnd w:id="608"/>
    <w:p w:rsidR="00000000" w:rsidDel="00000000" w:rsidP="00000000" w:rsidRDefault="00000000" w:rsidRPr="00000000" w14:paraId="00000637">
      <w:pPr>
        <w:pStyle w:val="Heading3"/>
        <w:rPr/>
      </w:pPr>
      <w:r w:rsidDel="00000000" w:rsidR="00000000" w:rsidRPr="00000000">
        <w:rPr>
          <w:rtl w:val="0"/>
        </w:rPr>
        <w:t xml:space="preserve">DANIEL W. TURKELTAUB (2010)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Princeton University; Ph.D., 2003, Cornell University.</w:t>
      </w:r>
    </w:p>
    <w:bookmarkStart w:colFirst="0" w:colLast="0" w:name="4dnoolm" w:id="609"/>
    <w:bookmarkEnd w:id="609"/>
    <w:p w:rsidR="00000000" w:rsidDel="00000000" w:rsidP="00000000" w:rsidRDefault="00000000" w:rsidRPr="00000000" w14:paraId="0000063A">
      <w:pPr>
        <w:pStyle w:val="Heading3"/>
        <w:rPr/>
      </w:pPr>
      <w:r w:rsidDel="00000000" w:rsidR="00000000" w:rsidRPr="00000000">
        <w:rPr>
          <w:rtl w:val="0"/>
        </w:rPr>
        <w:t xml:space="preserve">THOMAS P. TURLEY (1975)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6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St. Joseph’s Seminary and College; M.A., 1970, Fordham University; Ph.D., 1978, Cornell University.</w:t>
      </w:r>
    </w:p>
    <w:bookmarkStart w:colFirst="0" w:colLast="0" w:name="nzf03l5dtpbp" w:id="610"/>
    <w:bookmarkEnd w:id="610"/>
    <w:p w:rsidR="00000000" w:rsidDel="00000000" w:rsidP="00000000" w:rsidRDefault="00000000" w:rsidRPr="00000000" w14:paraId="0000063D">
      <w:pPr>
        <w:pStyle w:val="Heading3"/>
        <w:rPr/>
      </w:pPr>
      <w:bookmarkStart w:colFirst="0" w:colLast="0" w:name="_5njtrrgeo5f1" w:id="611"/>
      <w:bookmarkEnd w:id="611"/>
      <w:r w:rsidDel="00000000" w:rsidR="00000000" w:rsidRPr="00000000">
        <w:rPr>
          <w:rtl w:val="0"/>
        </w:rPr>
        <w:t xml:space="preserve">HEATHER TURNER (2018)</w:t>
      </w:r>
    </w:p>
    <w:p w:rsidR="00000000" w:rsidDel="00000000" w:rsidP="00000000" w:rsidRDefault="00000000" w:rsidRPr="00000000" w14:paraId="0000063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63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2012, Troy University; M.A., 2014, Auburn University.</w:t>
      </w:r>
    </w:p>
    <w:bookmarkStart w:colFirst="0" w:colLast="0" w:name="2ssyytf" w:id="612"/>
    <w:bookmarkEnd w:id="612"/>
    <w:p w:rsidR="00000000" w:rsidDel="00000000" w:rsidP="00000000" w:rsidRDefault="00000000" w:rsidRPr="00000000" w14:paraId="00000640">
      <w:pPr>
        <w:pStyle w:val="Heading3"/>
        <w:rPr/>
      </w:pPr>
      <w:r w:rsidDel="00000000" w:rsidR="00000000" w:rsidRPr="00000000">
        <w:rPr>
          <w:rtl w:val="0"/>
        </w:rPr>
        <w:t xml:space="preserve">NANCY C. UNGER (1997)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6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Gonzaga University; M.A., 1981, Ph.D., 1985, University of Southern California.</w:t>
      </w:r>
    </w:p>
    <w:bookmarkStart w:colFirst="0" w:colLast="0" w:name="17y9918" w:id="613"/>
    <w:bookmarkEnd w:id="613"/>
    <w:p w:rsidR="00000000" w:rsidDel="00000000" w:rsidP="00000000" w:rsidRDefault="00000000" w:rsidRPr="00000000" w14:paraId="00000643">
      <w:pPr>
        <w:pStyle w:val="Heading3"/>
        <w:rPr/>
      </w:pPr>
      <w:r w:rsidDel="00000000" w:rsidR="00000000" w:rsidRPr="00000000">
        <w:rPr>
          <w:rtl w:val="0"/>
        </w:rPr>
        <w:t xml:space="preserve">TIMOTHY C. URDAN (1996)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 and Child Studies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California, Berkeley; Ed.M., 1988, Harvard University; Ph.D., 1994, University of Michigan, Ann Arbor.</w:t>
      </w:r>
    </w:p>
    <w:bookmarkStart w:colFirst="0" w:colLast="0" w:name="3rxwrp1" w:id="614"/>
    <w:bookmarkEnd w:id="614"/>
    <w:p w:rsidR="00000000" w:rsidDel="00000000" w:rsidP="00000000" w:rsidRDefault="00000000" w:rsidRPr="00000000" w14:paraId="00000646">
      <w:pPr>
        <w:pStyle w:val="Heading3"/>
        <w:rPr/>
      </w:pPr>
      <w:r w:rsidDel="00000000" w:rsidR="00000000" w:rsidRPr="00000000">
        <w:rPr>
          <w:rtl w:val="0"/>
        </w:rPr>
        <w:t xml:space="preserve">NEAL L. USHMAN (1982)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6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MBA, 1975, M.A., 1981, Ph.D., CPA, 1983, Cornell University.</w:t>
      </w:r>
    </w:p>
    <w:bookmarkStart w:colFirst="0" w:colLast="0" w:name="m8hc4n" w:id="615"/>
    <w:bookmarkEnd w:id="615"/>
    <w:p w:rsidR="00000000" w:rsidDel="00000000" w:rsidP="00000000" w:rsidRDefault="00000000" w:rsidRPr="00000000" w14:paraId="00000649">
      <w:pPr>
        <w:pStyle w:val="Heading3"/>
        <w:rPr/>
      </w:pPr>
      <w:r w:rsidDel="00000000" w:rsidR="00000000" w:rsidRPr="00000000">
        <w:rPr>
          <w:rtl w:val="0"/>
        </w:rPr>
        <w:t xml:space="preserve">SALLY VANCE-TREMBATH (2017)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ins w:author="Sheryl Becker" w:id="54" w:date="2021-03-24T17:29:10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</w:t>
        </w:r>
      </w:ins>
      <w:del w:author="Sheryl Becker" w:id="54" w:date="2021-03-24T17:29:10Z">
        <w:r w:rsidDel="00000000" w:rsidR="00000000" w:rsidRPr="00000000">
          <w:rPr>
            <w:rtl w:val="0"/>
          </w:rPr>
          <w:delText xml:space="preserve">of</w:delText>
        </w:r>
      </w:del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Religious Studies</w:t>
      </w:r>
    </w:p>
    <w:p w:rsidR="00000000" w:rsidDel="00000000" w:rsidP="00000000" w:rsidRDefault="00000000" w:rsidRPr="00000000" w14:paraId="000006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St. Ambrose University; M.A., 1990, Ph.D., 2004, University of Notre Dame.</w:t>
      </w:r>
    </w:p>
    <w:bookmarkStart w:colFirst="0" w:colLast="0" w:name="3684usg" w:id="616"/>
    <w:bookmarkEnd w:id="616"/>
    <w:p w:rsidR="00000000" w:rsidDel="00000000" w:rsidP="00000000" w:rsidRDefault="00000000" w:rsidRPr="00000000" w14:paraId="0000064C">
      <w:pPr>
        <w:pStyle w:val="Heading3"/>
        <w:rPr/>
      </w:pPr>
      <w:r w:rsidDel="00000000" w:rsidR="00000000" w:rsidRPr="00000000">
        <w:rPr>
          <w:rtl w:val="0"/>
        </w:rPr>
        <w:t xml:space="preserve">LUCIA T. VARONA (1996)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 Languages and Literatures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1986, Universidad Rafael Landivar, Guatemala; M.A., 1980, University of Kansas; Ed.D., 1996, University of San Francisco.</w:t>
      </w:r>
    </w:p>
    <w:bookmarkStart w:colFirst="0" w:colLast="0" w:name="1ldf509" w:id="617"/>
    <w:bookmarkEnd w:id="617"/>
    <w:p w:rsidR="00000000" w:rsidDel="00000000" w:rsidP="00000000" w:rsidRDefault="00000000" w:rsidRPr="00000000" w14:paraId="0000064F">
      <w:pPr>
        <w:pStyle w:val="Heading3"/>
        <w:rPr/>
      </w:pPr>
      <w:r w:rsidDel="00000000" w:rsidR="00000000" w:rsidRPr="00000000">
        <w:rPr>
          <w:rtl w:val="0"/>
        </w:rPr>
        <w:t xml:space="preserve">JUAN VELASCO (2000)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 and Modern Languages and Literatures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1986, Ph.D., 1992, Universidad Complutense de Madrid, Spain; Ph.D., 1995, University of California, Los Angeles.</w:t>
      </w:r>
    </w:p>
    <w:bookmarkStart w:colFirst="0" w:colLast="0" w:name="45d2no2" w:id="618"/>
    <w:bookmarkEnd w:id="618"/>
    <w:p w:rsidR="00000000" w:rsidDel="00000000" w:rsidP="00000000" w:rsidRDefault="00000000" w:rsidRPr="00000000" w14:paraId="00000652">
      <w:pPr>
        <w:pStyle w:val="Heading3"/>
        <w:rPr/>
      </w:pPr>
      <w:r w:rsidDel="00000000" w:rsidR="00000000" w:rsidRPr="00000000">
        <w:rPr>
          <w:rtl w:val="0"/>
        </w:rPr>
        <w:t xml:space="preserve">MANUEL G. VELASQUEZ (1977)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M.A., 1968, Gonzaga University; Ph.D., 1975, University of California, Berkeley.</w:t>
      </w:r>
    </w:p>
    <w:bookmarkStart w:colFirst="0" w:colLast="0" w:name="2kicxvv" w:id="619"/>
    <w:bookmarkEnd w:id="619"/>
    <w:p w:rsidR="00000000" w:rsidDel="00000000" w:rsidP="00000000" w:rsidRDefault="00000000" w:rsidRPr="00000000" w14:paraId="00000655">
      <w:pPr>
        <w:pStyle w:val="Heading3"/>
        <w:rPr/>
      </w:pPr>
      <w:r w:rsidDel="00000000" w:rsidR="00000000" w:rsidRPr="00000000">
        <w:rPr>
          <w:rtl w:val="0"/>
        </w:rPr>
        <w:t xml:space="preserve">JULIA VOSS (2013)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6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Seattle University; M.A., 2009, Ph.D., 2013, The Ohio State University.</w:t>
      </w:r>
    </w:p>
    <w:bookmarkStart w:colFirst="0" w:colLast="0" w:name="znn83o" w:id="620"/>
    <w:bookmarkEnd w:id="620"/>
    <w:p w:rsidR="00000000" w:rsidDel="00000000" w:rsidP="00000000" w:rsidRDefault="00000000" w:rsidRPr="00000000" w14:paraId="00000658">
      <w:pPr>
        <w:pStyle w:val="Heading3"/>
        <w:rPr/>
      </w:pPr>
      <w:r w:rsidDel="00000000" w:rsidR="00000000" w:rsidRPr="00000000">
        <w:rPr>
          <w:rtl w:val="0"/>
        </w:rPr>
        <w:t xml:space="preserve">CORY L. WADE (1981)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6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Stanford University; M.A., 1974, Ph.D., 1982, University of Washington.</w:t>
      </w:r>
    </w:p>
    <w:bookmarkStart w:colFirst="0" w:colLast="0" w:name="3jnaqrh" w:id="621"/>
    <w:bookmarkEnd w:id="621"/>
    <w:p w:rsidR="00000000" w:rsidDel="00000000" w:rsidP="00000000" w:rsidRDefault="00000000" w:rsidRPr="00000000" w14:paraId="0000065B">
      <w:pPr>
        <w:pStyle w:val="Heading3"/>
        <w:rPr/>
      </w:pPr>
      <w:r w:rsidDel="00000000" w:rsidR="00000000" w:rsidRPr="00000000">
        <w:rPr>
          <w:rtl w:val="0"/>
        </w:rPr>
        <w:t xml:space="preserve">NANCY WAIT-KROMM (1985)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Music</w:t>
      </w:r>
    </w:p>
    <w:p w:rsidR="00000000" w:rsidDel="00000000" w:rsidP="00000000" w:rsidRDefault="00000000" w:rsidRPr="00000000" w14:paraId="000006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1973, M.M., 1975, University of Illinois.</w:t>
      </w:r>
    </w:p>
    <w:bookmarkStart w:colFirst="0" w:colLast="0" w:name="1ysl0za" w:id="622"/>
    <w:bookmarkEnd w:id="622"/>
    <w:p w:rsidR="00000000" w:rsidDel="00000000" w:rsidP="00000000" w:rsidRDefault="00000000" w:rsidRPr="00000000" w14:paraId="0000065E">
      <w:pPr>
        <w:pStyle w:val="Heading3"/>
        <w:rPr/>
      </w:pPr>
      <w:r w:rsidDel="00000000" w:rsidR="00000000" w:rsidRPr="00000000">
        <w:rPr>
          <w:rtl w:val="0"/>
        </w:rPr>
        <w:t xml:space="preserve">BYRON LEE WALDEN (1997)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Vanderbilt University; M.S., 1990, M.Phil., 1992, Ph.D., 1992, Yale University.</w:t>
      </w:r>
    </w:p>
    <w:bookmarkStart w:colFirst="0" w:colLast="0" w:name="o6dgr25s18aw" w:id="623"/>
    <w:bookmarkEnd w:id="623"/>
    <w:p w:rsidR="00000000" w:rsidDel="00000000" w:rsidP="00000000" w:rsidRDefault="00000000" w:rsidRPr="00000000" w14:paraId="00000661">
      <w:pPr>
        <w:pStyle w:val="Heading3"/>
        <w:rPr/>
      </w:pPr>
      <w:bookmarkStart w:colFirst="0" w:colLast="0" w:name="_p4jr6gdwce8c" w:id="624"/>
      <w:bookmarkEnd w:id="624"/>
      <w:r w:rsidDel="00000000" w:rsidR="00000000" w:rsidRPr="00000000">
        <w:rPr>
          <w:rtl w:val="0"/>
        </w:rPr>
        <w:t xml:space="preserve">YAQIONG WANG (2020)</w:t>
      </w:r>
    </w:p>
    <w:p w:rsidR="00000000" w:rsidDel="00000000" w:rsidP="00000000" w:rsidRDefault="00000000" w:rsidRPr="00000000" w14:paraId="0000066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Information Systems &amp; Analytics</w:t>
      </w:r>
    </w:p>
    <w:p w:rsidR="00000000" w:rsidDel="00000000" w:rsidP="00000000" w:rsidRDefault="00000000" w:rsidRPr="00000000" w14:paraId="0000066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2012, M.S., 2015, Beihang University; Ph.D., 2020, University of Minnesota.</w:t>
      </w:r>
    </w:p>
    <w:bookmarkStart w:colFirst="0" w:colLast="0" w:name="4is8jn3" w:id="625"/>
    <w:bookmarkEnd w:id="625"/>
    <w:p w:rsidR="00000000" w:rsidDel="00000000" w:rsidP="00000000" w:rsidRDefault="00000000" w:rsidRPr="00000000" w14:paraId="00000664">
      <w:pPr>
        <w:pStyle w:val="Heading3"/>
        <w:rPr/>
      </w:pPr>
      <w:r w:rsidDel="00000000" w:rsidR="00000000" w:rsidRPr="00000000">
        <w:rPr>
          <w:rtl w:val="0"/>
        </w:rPr>
        <w:t xml:space="preserve">GRAEME WARREN (2015)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General Business and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MSIE, 1991, Ph.D., 1997, Purdue University; MSF, 2008, B.A., 2011, Florida Atlantic University.</w:t>
      </w:r>
    </w:p>
    <w:bookmarkStart w:colFirst="0" w:colLast="0" w:name="2xxituw" w:id="626"/>
    <w:bookmarkEnd w:id="626"/>
    <w:p w:rsidR="00000000" w:rsidDel="00000000" w:rsidP="00000000" w:rsidRDefault="00000000" w:rsidRPr="00000000" w14:paraId="00000667">
      <w:pPr>
        <w:pStyle w:val="Heading3"/>
        <w:rPr/>
      </w:pPr>
      <w:r w:rsidDel="00000000" w:rsidR="00000000" w:rsidRPr="00000000">
        <w:rPr>
          <w:rtl w:val="0"/>
        </w:rPr>
        <w:t xml:space="preserve">CHRISTOPHER P. WEBER (2008)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Ph.D., 2005, University of California, Berkeley.</w:t>
      </w:r>
    </w:p>
    <w:bookmarkStart w:colFirst="0" w:colLast="0" w:name="1d2t42p" w:id="627"/>
    <w:bookmarkEnd w:id="627"/>
    <w:p w:rsidR="00000000" w:rsidDel="00000000" w:rsidP="00000000" w:rsidRDefault="00000000" w:rsidRPr="00000000" w14:paraId="0000066A">
      <w:pPr>
        <w:pStyle w:val="Heading3"/>
        <w:rPr/>
      </w:pPr>
      <w:r w:rsidDel="00000000" w:rsidR="00000000" w:rsidRPr="00000000">
        <w:rPr>
          <w:rtl w:val="0"/>
        </w:rPr>
        <w:t xml:space="preserve">MICHAEL T. WHALEN (1999)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6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Santa Clara University; MFA, 1993, University of California, Los Angeles.</w:t>
      </w:r>
    </w:p>
    <w:bookmarkStart w:colFirst="0" w:colLast="0" w:name="3x2gmqi" w:id="628"/>
    <w:bookmarkEnd w:id="628"/>
    <w:p w:rsidR="00000000" w:rsidDel="00000000" w:rsidP="00000000" w:rsidRDefault="00000000" w:rsidRPr="00000000" w14:paraId="0000066D">
      <w:pPr>
        <w:pStyle w:val="Heading3"/>
        <w:rPr/>
      </w:pPr>
      <w:r w:rsidDel="00000000" w:rsidR="00000000" w:rsidRPr="00000000">
        <w:rPr>
          <w:rtl w:val="0"/>
        </w:rPr>
        <w:t xml:space="preserve">KORIN E. WHEELER (2009)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6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New College of Florida; Ph.D., 2006, Northwestern University.</w:t>
      </w:r>
    </w:p>
    <w:bookmarkStart w:colFirst="0" w:colLast="0" w:name="hjf8j6bsgb1u" w:id="629"/>
    <w:bookmarkEnd w:id="629"/>
    <w:p w:rsidR="00000000" w:rsidDel="00000000" w:rsidP="00000000" w:rsidRDefault="00000000" w:rsidRPr="00000000" w14:paraId="00000670">
      <w:pPr>
        <w:pStyle w:val="Heading3"/>
        <w:spacing w:after="180" w:before="180" w:lineRule="auto"/>
        <w:rPr/>
      </w:pPr>
      <w:bookmarkStart w:colFirst="0" w:colLast="0" w:name="_f5aq20vbz6y5" w:id="630"/>
      <w:bookmarkEnd w:id="630"/>
      <w:r w:rsidDel="00000000" w:rsidR="00000000" w:rsidRPr="00000000">
        <w:rPr>
          <w:rtl w:val="0"/>
        </w:rPr>
        <w:t xml:space="preserve">LISA WHITFIELD (2008)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Lecturer of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1988, M.A., 1991, Ph.D., 1996, Arizona State University.</w:t>
      </w:r>
    </w:p>
    <w:bookmarkStart w:colFirst="0" w:colLast="0" w:name="2c7qwyb" w:id="631"/>
    <w:bookmarkEnd w:id="631"/>
    <w:p w:rsidR="00000000" w:rsidDel="00000000" w:rsidP="00000000" w:rsidRDefault="00000000" w:rsidRPr="00000000" w14:paraId="00000673">
      <w:pPr>
        <w:pStyle w:val="Heading3"/>
        <w:rPr/>
      </w:pPr>
      <w:r w:rsidDel="00000000" w:rsidR="00000000" w:rsidRPr="00000000">
        <w:rPr>
          <w:rtl w:val="0"/>
        </w:rPr>
        <w:t xml:space="preserve">JUSTEN WHITTALL (2007)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6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Santa Clara University; M.S., 1999, Oregon State University; Ph.D., 2005, University of California, Santa Barbara.</w:t>
      </w:r>
    </w:p>
    <w:bookmarkStart w:colFirst="0" w:colLast="0" w:name="rd1764" w:id="632"/>
    <w:bookmarkEnd w:id="632"/>
    <w:p w:rsidR="00000000" w:rsidDel="00000000" w:rsidP="00000000" w:rsidRDefault="00000000" w:rsidRPr="00000000" w14:paraId="00000676">
      <w:pPr>
        <w:pStyle w:val="Heading3"/>
        <w:rPr/>
      </w:pPr>
      <w:r w:rsidDel="00000000" w:rsidR="00000000" w:rsidRPr="00000000">
        <w:rPr>
          <w:rtl w:val="0"/>
        </w:rPr>
        <w:t xml:space="preserve">SARAH KATE WILSON (2006)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ns w:author="Sheryl Becker" w:id="55" w:date="2021-03-24T16:23:27Z"/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  <w:ins w:author="Sheryl Becker" w:id="55" w:date="2021-03-24T16:23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6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PrChange w:author="Sheryl Becker" w:id="56" w:date="2021-03-24T16:23:27Z">
            <w:rPr>
              <w:rFonts w:ascii="Cambria" w:cs="Cambria" w:eastAsia="Cambria" w:hAnsi="Cambria"/>
              <w:b w:val="0"/>
              <w:i w:val="0"/>
              <w:smallCaps w:val="0"/>
              <w:strike w:val="1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</w:pPr>
      <w:ins w:author="Sheryl Becker" w:id="55" w:date="2021-03-24T16:23:27Z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Ph.D., 1994, Stanford University.</w:t>
        </w:r>
      </w:ins>
      <w:r w:rsidDel="00000000" w:rsidR="00000000" w:rsidRPr="00000000">
        <w:rPr>
          <w:rtl w:val="0"/>
        </w:rPr>
      </w:r>
    </w:p>
    <w:bookmarkStart w:colFirst="0" w:colLast="0" w:name="1qhz01q" w:id="633"/>
    <w:bookmarkEnd w:id="633"/>
    <w:p w:rsidR="00000000" w:rsidDel="00000000" w:rsidP="00000000" w:rsidRDefault="00000000" w:rsidRPr="00000000" w14:paraId="00000679">
      <w:pPr>
        <w:pStyle w:val="Heading3"/>
        <w:rPr/>
      </w:pPr>
      <w:r w:rsidDel="00000000" w:rsidR="00000000" w:rsidRPr="00000000">
        <w:rPr>
          <w:rtl w:val="0"/>
        </w:rPr>
        <w:t xml:space="preserve">SALLY L. WOOD (1985)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Columbia University; M.S., 1975, Ph.D., 1978, Stanford University.</w:t>
      </w:r>
    </w:p>
    <w:bookmarkStart w:colFirst="0" w:colLast="0" w:name="4ahmipj" w:id="634"/>
    <w:bookmarkEnd w:id="634"/>
    <w:p w:rsidR="00000000" w:rsidDel="00000000" w:rsidP="00000000" w:rsidRDefault="00000000" w:rsidRPr="00000000" w14:paraId="0000067C">
      <w:pPr>
        <w:pStyle w:val="Heading3"/>
        <w:rPr/>
      </w:pPr>
      <w:r w:rsidDel="00000000" w:rsidR="00000000" w:rsidRPr="00000000">
        <w:rPr>
          <w:rtl w:val="0"/>
        </w:rPr>
        <w:t xml:space="preserve">JENNIFER WOOLLEY (2007)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Management</w:t>
      </w:r>
    </w:p>
    <w:p w:rsidR="00000000" w:rsidDel="00000000" w:rsidP="00000000" w:rsidRDefault="00000000" w:rsidRPr="00000000" w14:paraId="000006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Wellesley College; MBA, 2000, University of San Diego; Ph.D., 2007, University of California, Irvine.</w:t>
      </w:r>
    </w:p>
    <w:p w:rsidR="00000000" w:rsidDel="00000000" w:rsidP="00000000" w:rsidRDefault="00000000" w:rsidRPr="00000000" w14:paraId="0000067F">
      <w:pPr>
        <w:pStyle w:val="Heading3"/>
        <w:rPr/>
      </w:pPr>
      <w:bookmarkStart w:colFirst="0" w:colLast="0" w:name="_h74gq2bnmxrk" w:id="635"/>
      <w:bookmarkEnd w:id="635"/>
      <w:r w:rsidDel="00000000" w:rsidR="00000000" w:rsidRPr="00000000">
        <w:rPr>
          <w:rtl w:val="0"/>
        </w:rPr>
        <w:t xml:space="preserve">WENXIN XIE (2021)</w:t>
      </w:r>
    </w:p>
    <w:p w:rsidR="00000000" w:rsidDel="00000000" w:rsidP="00000000" w:rsidRDefault="00000000" w:rsidRPr="00000000" w14:paraId="0000068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68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University of California, San Diego.</w:t>
      </w:r>
    </w:p>
    <w:bookmarkStart w:colFirst="0" w:colLast="0" w:name="kz87ov76ssgu" w:id="636"/>
    <w:bookmarkEnd w:id="636"/>
    <w:p w:rsidR="00000000" w:rsidDel="00000000" w:rsidP="00000000" w:rsidRDefault="00000000" w:rsidRPr="00000000" w14:paraId="00000682">
      <w:pPr>
        <w:pStyle w:val="Heading3"/>
        <w:rPr/>
      </w:pPr>
      <w:bookmarkStart w:colFirst="0" w:colLast="0" w:name="_m5oy1a2a3nsm" w:id="637"/>
      <w:bookmarkEnd w:id="637"/>
      <w:r w:rsidDel="00000000" w:rsidR="00000000" w:rsidRPr="00000000">
        <w:rPr>
          <w:rtl w:val="0"/>
        </w:rPr>
        <w:t xml:space="preserve">ZHE XING (2018)</w:t>
      </w:r>
    </w:p>
    <w:p w:rsidR="00000000" w:rsidDel="00000000" w:rsidP="00000000" w:rsidRDefault="00000000" w:rsidRPr="00000000" w14:paraId="0000068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68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Wuhan University; M.A., 2012, Peking University.</w:t>
      </w:r>
    </w:p>
    <w:bookmarkStart w:colFirst="0" w:colLast="0" w:name="2pmwsxc" w:id="638"/>
    <w:bookmarkEnd w:id="638"/>
    <w:p w:rsidR="00000000" w:rsidDel="00000000" w:rsidP="00000000" w:rsidRDefault="00000000" w:rsidRPr="00000000" w14:paraId="00000685">
      <w:pPr>
        <w:pStyle w:val="Heading3"/>
        <w:rPr/>
      </w:pPr>
      <w:r w:rsidDel="00000000" w:rsidR="00000000" w:rsidRPr="00000000">
        <w:rPr>
          <w:rtl w:val="0"/>
        </w:rPr>
        <w:t xml:space="preserve">YULING YAN (2008)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Bioengineering</w:t>
      </w:r>
    </w:p>
    <w:p w:rsidR="00000000" w:rsidDel="00000000" w:rsidP="00000000" w:rsidRDefault="00000000" w:rsidRPr="00000000" w14:paraId="000006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M.S., 1986, Nanjing Institute of Technology, China; Ph.D., 1991, Keio University, Japan.</w:t>
      </w:r>
    </w:p>
    <w:bookmarkStart w:colFirst="0" w:colLast="0" w:name="14s7355" w:id="639"/>
    <w:bookmarkEnd w:id="639"/>
    <w:p w:rsidR="00000000" w:rsidDel="00000000" w:rsidP="00000000" w:rsidRDefault="00000000" w:rsidRPr="00000000" w14:paraId="00000688">
      <w:pPr>
        <w:pStyle w:val="Heading3"/>
        <w:rPr/>
      </w:pPr>
      <w:r w:rsidDel="00000000" w:rsidR="00000000" w:rsidRPr="00000000">
        <w:rPr>
          <w:rtl w:val="0"/>
        </w:rPr>
        <w:t xml:space="preserve">CARY Y. YANG (1983)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1970, MSEE, 1971, Ph.D., 1975, University of Pennsylvania.</w:t>
      </w:r>
    </w:p>
    <w:bookmarkStart w:colFirst="0" w:colLast="0" w:name="3orulsy" w:id="640"/>
    <w:bookmarkEnd w:id="640"/>
    <w:p w:rsidR="00000000" w:rsidDel="00000000" w:rsidP="00000000" w:rsidRDefault="00000000" w:rsidRPr="00000000" w14:paraId="0000068B">
      <w:pPr>
        <w:pStyle w:val="Heading3"/>
        <w:rPr/>
      </w:pPr>
      <w:r w:rsidDel="00000000" w:rsidR="00000000" w:rsidRPr="00000000">
        <w:rPr>
          <w:rtl w:val="0"/>
        </w:rPr>
        <w:t xml:space="preserve">ERIC YANG (2017)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Philosophy</w:t>
      </w:r>
    </w:p>
    <w:p w:rsidR="00000000" w:rsidDel="00000000" w:rsidP="00000000" w:rsidRDefault="00000000" w:rsidRPr="00000000" w14:paraId="000006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2011, Ph.D., 2013, University of California, Santa Barbara.</w:t>
      </w:r>
    </w:p>
    <w:bookmarkStart w:colFirst="0" w:colLast="0" w:name="23x4w0r" w:id="641"/>
    <w:bookmarkEnd w:id="641"/>
    <w:p w:rsidR="00000000" w:rsidDel="00000000" w:rsidP="00000000" w:rsidRDefault="00000000" w:rsidRPr="00000000" w14:paraId="0000068E">
      <w:pPr>
        <w:pStyle w:val="Heading3"/>
        <w:rPr/>
      </w:pPr>
      <w:r w:rsidDel="00000000" w:rsidR="00000000" w:rsidRPr="00000000">
        <w:rPr>
          <w:rtl w:val="0"/>
        </w:rPr>
        <w:t xml:space="preserve">W. ATOM YEE (1983)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Yale University; Ph.D., 1977, University of California, Santa Cruz.</w:t>
      </w:r>
    </w:p>
    <w:bookmarkStart w:colFirst="0" w:colLast="0" w:name="pz6qino4wfvx" w:id="642"/>
    <w:bookmarkEnd w:id="642"/>
    <w:p w:rsidR="00000000" w:rsidDel="00000000" w:rsidP="00000000" w:rsidRDefault="00000000" w:rsidRPr="00000000" w14:paraId="00000691">
      <w:pPr>
        <w:pStyle w:val="Heading3"/>
        <w:rPr/>
      </w:pPr>
      <w:bookmarkStart w:colFirst="0" w:colLast="0" w:name="_2rstq5wga2w5" w:id="643"/>
      <w:bookmarkEnd w:id="643"/>
      <w:r w:rsidDel="00000000" w:rsidR="00000000" w:rsidRPr="00000000">
        <w:rPr>
          <w:rtl w:val="0"/>
        </w:rPr>
        <w:t xml:space="preserve">HSIN-HUNG YEH (2020)</w:t>
      </w:r>
    </w:p>
    <w:p w:rsidR="00000000" w:rsidDel="00000000" w:rsidP="00000000" w:rsidRDefault="00000000" w:rsidRPr="00000000" w14:paraId="0000069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69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 2006, National Chengchi University; M.A., 2009, National Taiwan Normal University; Ph.D., 2020, Stanford University.</w:t>
      </w:r>
    </w:p>
    <w:bookmarkStart w:colFirst="0" w:colLast="0" w:name="j2f68k" w:id="644"/>
    <w:bookmarkEnd w:id="644"/>
    <w:p w:rsidR="00000000" w:rsidDel="00000000" w:rsidP="00000000" w:rsidRDefault="00000000" w:rsidRPr="00000000" w14:paraId="00000694">
      <w:pPr>
        <w:pStyle w:val="Heading3"/>
        <w:rPr/>
      </w:pPr>
      <w:r w:rsidDel="00000000" w:rsidR="00000000" w:rsidRPr="00000000">
        <w:rPr>
          <w:rtl w:val="0"/>
        </w:rPr>
        <w:t xml:space="preserve">BETTY A. YOUNG (1994)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6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San Francisco State University; Ph.D., 1991, Stanford University.</w:t>
      </w:r>
    </w:p>
    <w:bookmarkStart w:colFirst="0" w:colLast="0" w:name="3322owd" w:id="645"/>
    <w:bookmarkEnd w:id="645"/>
    <w:p w:rsidR="00000000" w:rsidDel="00000000" w:rsidP="00000000" w:rsidRDefault="00000000" w:rsidRPr="00000000" w14:paraId="00000697">
      <w:pPr>
        <w:pStyle w:val="Heading3"/>
        <w:rPr/>
      </w:pPr>
      <w:r w:rsidDel="00000000" w:rsidR="00000000" w:rsidRPr="00000000">
        <w:rPr>
          <w:rtl w:val="0"/>
        </w:rPr>
        <w:t xml:space="preserve">GORDON YOUNG (2006)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Communication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The Catholic University of America; M.A., 1990, University of Missouri; M.A., 1993, University of Nottingham, England.</w:t>
      </w:r>
    </w:p>
    <w:bookmarkStart w:colFirst="0" w:colLast="0" w:name="2hcarzs" w:id="646"/>
    <w:bookmarkEnd w:id="646"/>
    <w:p w:rsidR="00000000" w:rsidDel="00000000" w:rsidP="00000000" w:rsidRDefault="00000000" w:rsidRPr="00000000" w14:paraId="0000069A">
      <w:pPr>
        <w:pStyle w:val="Heading3"/>
        <w:rPr/>
      </w:pPr>
      <w:r w:rsidDel="00000000" w:rsidR="00000000" w:rsidRPr="00000000">
        <w:rPr>
          <w:rtl w:val="0"/>
        </w:rPr>
        <w:t xml:space="preserve">CHRISTINA M. ZANFAGNA (2011)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Music</w:t>
      </w:r>
    </w:p>
    <w:p w:rsidR="00000000" w:rsidDel="00000000" w:rsidP="00000000" w:rsidRDefault="00000000" w:rsidRPr="00000000" w14:paraId="000006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New York University; M.A., 2005, Ph.D., 2010, University of California, Los Angeles.</w:t>
      </w:r>
    </w:p>
    <w:bookmarkStart w:colFirst="0" w:colLast="0" w:name="whl27l" w:id="647"/>
    <w:bookmarkEnd w:id="647"/>
    <w:p w:rsidR="00000000" w:rsidDel="00000000" w:rsidP="00000000" w:rsidRDefault="00000000" w:rsidRPr="00000000" w14:paraId="0000069D">
      <w:pPr>
        <w:pStyle w:val="Heading3"/>
        <w:rPr/>
      </w:pPr>
      <w:r w:rsidDel="00000000" w:rsidR="00000000" w:rsidRPr="00000000">
        <w:rPr>
          <w:rtl w:val="0"/>
        </w:rPr>
        <w:t xml:space="preserve">ALEKSANDAR ZECEVIC (1994)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Belgrade; M.S., 1990, Ph.D., 1993, Santa Clara University.</w:t>
      </w:r>
    </w:p>
    <w:bookmarkStart w:colFirst="0" w:colLast="0" w:name="3gh8kve" w:id="648"/>
    <w:bookmarkEnd w:id="648"/>
    <w:p w:rsidR="00000000" w:rsidDel="00000000" w:rsidP="00000000" w:rsidRDefault="00000000" w:rsidRPr="00000000" w14:paraId="000006A0">
      <w:pPr>
        <w:pStyle w:val="Heading3"/>
        <w:rPr/>
      </w:pPr>
      <w:r w:rsidDel="00000000" w:rsidR="00000000" w:rsidRPr="00000000">
        <w:rPr>
          <w:rtl w:val="0"/>
        </w:rPr>
        <w:t xml:space="preserve">JO-ELLEN (POZNER) ZEITLIN (2017)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BSFS, 1994, Georgetown University; M.A., 1997, John Hopkins University; MBA, 2001, New York University; Ph.D., 2007, Northwestern University.</w:t>
      </w:r>
    </w:p>
    <w:bookmarkStart w:colFirst="0" w:colLast="0" w:name="1vmiv37" w:id="649"/>
    <w:bookmarkEnd w:id="649"/>
    <w:p w:rsidR="00000000" w:rsidDel="00000000" w:rsidP="00000000" w:rsidRDefault="00000000" w:rsidRPr="00000000" w14:paraId="000006A3">
      <w:pPr>
        <w:pStyle w:val="Heading3"/>
        <w:rPr/>
      </w:pPr>
      <w:r w:rsidDel="00000000" w:rsidR="00000000" w:rsidRPr="00000000">
        <w:rPr>
          <w:rtl w:val="0"/>
        </w:rPr>
        <w:t xml:space="preserve">JONATHAN ZHANG (2011)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6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2012, University of Maryland. B.S., 1989, Nanjing University; M.S., 1995, University of Toronto; Ph.D., 2001, University of Texas at Austin.</w:t>
      </w:r>
    </w:p>
    <w:bookmarkStart w:colFirst="0" w:colLast="0" w:name="dxdrjzjuw029" w:id="650"/>
    <w:bookmarkEnd w:id="650"/>
    <w:p w:rsidR="00000000" w:rsidDel="00000000" w:rsidP="00000000" w:rsidRDefault="00000000" w:rsidRPr="00000000" w14:paraId="000006A6">
      <w:pPr>
        <w:pStyle w:val="Heading3"/>
        <w:rPr/>
      </w:pPr>
      <w:bookmarkStart w:colFirst="0" w:colLast="0" w:name="_io23lpdjeygs" w:id="651"/>
      <w:bookmarkEnd w:id="651"/>
      <w:r w:rsidDel="00000000" w:rsidR="00000000" w:rsidRPr="00000000">
        <w:rPr>
          <w:rtl w:val="0"/>
        </w:rPr>
        <w:t xml:space="preserve">XIAONAN ZHANG (2020)</w:t>
      </w:r>
    </w:p>
    <w:p w:rsidR="00000000" w:rsidDel="00000000" w:rsidP="00000000" w:rsidRDefault="00000000" w:rsidRPr="00000000" w14:paraId="000006A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Computer Science and Engineering</w:t>
      </w:r>
    </w:p>
    <w:p w:rsidR="00000000" w:rsidDel="00000000" w:rsidP="00000000" w:rsidRDefault="00000000" w:rsidRPr="00000000" w14:paraId="000006A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B.E., 2012, Beijing University of Chemical Technology; M.S., 2017, Binghamton University; Ph.D., 2020, Clemson University.</w:t>
      </w:r>
    </w:p>
    <w:bookmarkStart w:colFirst="0" w:colLast="0" w:name="4fm6dr0" w:id="652"/>
    <w:bookmarkEnd w:id="652"/>
    <w:p w:rsidR="00000000" w:rsidDel="00000000" w:rsidP="00000000" w:rsidRDefault="00000000" w:rsidRPr="00000000" w14:paraId="000006A9">
      <w:pPr>
        <w:pStyle w:val="Heading3"/>
        <w:rPr/>
      </w:pPr>
      <w:r w:rsidDel="00000000" w:rsidR="00000000" w:rsidRPr="00000000">
        <w:rPr>
          <w:rtl w:val="0"/>
        </w:rPr>
        <w:t xml:space="preserve">YUCHI ZHANG (2017)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6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2012, University of Maryland.</w:t>
      </w:r>
    </w:p>
    <w:bookmarkStart w:colFirst="0" w:colLast="0" w:name="2urgnyt" w:id="653"/>
    <w:bookmarkEnd w:id="653"/>
    <w:p w:rsidR="00000000" w:rsidDel="00000000" w:rsidP="00000000" w:rsidRDefault="00000000" w:rsidRPr="00000000" w14:paraId="000006AC">
      <w:pPr>
        <w:pStyle w:val="Heading3"/>
        <w:rPr/>
      </w:pPr>
      <w:r w:rsidDel="00000000" w:rsidR="00000000" w:rsidRPr="00000000">
        <w:rPr>
          <w:rtl w:val="0"/>
        </w:rPr>
        <w:t xml:space="preserve">DAVID K. ZIMBRA (2011)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2007, Santa Clara University; Ph.D., 2012, University of Arizona.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