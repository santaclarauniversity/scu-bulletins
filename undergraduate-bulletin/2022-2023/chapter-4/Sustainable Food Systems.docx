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vy4n618n01fv" w:id="0"/>
    <w:bookmarkEnd w:id="0"/>
    <w:p w:rsidR="00000000" w:rsidDel="00000000" w:rsidP="00000000" w:rsidRDefault="00000000" w:rsidRPr="00000000" w14:paraId="00000001">
      <w:pPr>
        <w:pStyle w:val="Heading1"/>
        <w:pageBreakBefore w:val="0"/>
        <w:ind w:left="-1350" w:right="-1440" w:firstLine="0"/>
        <w:rPr>
          <w:rFonts w:ascii="Calibri" w:cs="Calibri" w:eastAsia="Calibri" w:hAnsi="Calibri"/>
          <w:b w:val="1"/>
          <w:color w:val="335b8a"/>
          <w:sz w:val="32"/>
          <w:szCs w:val="32"/>
        </w:rPr>
      </w:pPr>
      <w:bookmarkStart w:colFirst="0" w:colLast="0" w:name="_r3xqewq6lbpr" w:id="1"/>
      <w:bookmarkEnd w:id="1"/>
      <w:r w:rsidDel="00000000" w:rsidR="00000000" w:rsidRPr="00000000">
        <w:rPr>
          <w:rFonts w:ascii="Calibri" w:cs="Calibri" w:eastAsia="Calibri" w:hAnsi="Calibri"/>
          <w:b w:val="1"/>
          <w:color w:val="335b8a"/>
          <w:sz w:val="32"/>
          <w:szCs w:val="32"/>
          <w:rtl w:val="0"/>
        </w:rPr>
        <w:t xml:space="preserve">Sustainable Food Systems </w:t>
      </w:r>
    </w:p>
    <w:p w:rsidR="00000000" w:rsidDel="00000000" w:rsidP="00000000" w:rsidRDefault="00000000" w:rsidRPr="00000000" w14:paraId="00000002">
      <w:pPr>
        <w:pageBreakBefore w:val="0"/>
        <w:ind w:left="-1350" w:right="-144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Directors:</w:t>
      </w:r>
      <w:r w:rsidDel="00000000" w:rsidR="00000000" w:rsidRPr="00000000">
        <w:rPr>
          <w:rFonts w:ascii="Cambria" w:cs="Cambria" w:eastAsia="Cambria" w:hAnsi="Cambria"/>
          <w:sz w:val="24"/>
          <w:szCs w:val="24"/>
          <w:rtl w:val="0"/>
        </w:rPr>
        <w:t xml:space="preserve"> Gregory Baker and Erika French-Arnold</w:t>
      </w:r>
    </w:p>
    <w:p w:rsidR="00000000" w:rsidDel="00000000" w:rsidP="00000000" w:rsidRDefault="00000000" w:rsidRPr="00000000" w14:paraId="00000003">
      <w:pPr>
        <w:pageBreakBefore w:val="0"/>
        <w:ind w:left="-1350" w:righ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Sustainable Food Systems minor provides students with the opportunity to explore the intersection of global food systems and sustainability. Courses address the cultural aspects of food, food policies, nutrition and public health, social justice, sustainability, and opportunities for creating new innovation and change within the food system. Seven courses are required to complete the minor. Two courses must be selected from each of three dimensions: cultural/societal, sustainable development, and innovation and change. A seventh course must be selected from a list of experiential learning courses. Only three courses from a student’s major will count towards the Sustainable Food Systems minor. The minor will prepare students for future careers in food industry management, food entrepreneurship, food policy, public health, and nutrition.</w:t>
      </w:r>
    </w:p>
    <w:bookmarkStart w:colFirst="0" w:colLast="0" w:name="h6ozyv8jb0wi" w:id="2"/>
    <w:bookmarkEnd w:id="2"/>
    <w:p w:rsidR="00000000" w:rsidDel="00000000" w:rsidP="00000000" w:rsidRDefault="00000000" w:rsidRPr="00000000" w14:paraId="00000005">
      <w:pPr>
        <w:pStyle w:val="Heading2"/>
        <w:pageBreakBefore w:val="0"/>
        <w:ind w:left="-1350" w:right="-1440" w:firstLine="0"/>
        <w:rPr>
          <w:rFonts w:ascii="Calibri" w:cs="Calibri" w:eastAsia="Calibri" w:hAnsi="Calibri"/>
          <w:b w:val="1"/>
          <w:color w:val="4f81bd"/>
        </w:rPr>
      </w:pPr>
      <w:bookmarkStart w:colFirst="0" w:colLast="0" w:name="_30j0zll" w:id="3"/>
      <w:bookmarkEnd w:id="3"/>
      <w:r w:rsidDel="00000000" w:rsidR="00000000" w:rsidRPr="00000000">
        <w:rPr>
          <w:rFonts w:ascii="Calibri" w:cs="Calibri" w:eastAsia="Calibri" w:hAnsi="Calibri"/>
          <w:b w:val="1"/>
          <w:color w:val="4f81bd"/>
          <w:rtl w:val="0"/>
        </w:rPr>
        <w:t xml:space="preserve">Requirements for the Minor</w:t>
      </w:r>
    </w:p>
    <w:bookmarkStart w:colFirst="0" w:colLast="0" w:name="o4f7glyt8m54" w:id="4"/>
    <w:bookmarkEnd w:id="4"/>
    <w:p w:rsidR="00000000" w:rsidDel="00000000" w:rsidP="00000000" w:rsidRDefault="00000000" w:rsidRPr="00000000" w14:paraId="00000006">
      <w:pPr>
        <w:pStyle w:val="Heading2"/>
        <w:pageBreakBefore w:val="0"/>
        <w:ind w:left="-1350" w:right="-1440" w:firstLine="0"/>
        <w:rPr>
          <w:rFonts w:ascii="Calibri" w:cs="Calibri" w:eastAsia="Calibri" w:hAnsi="Calibri"/>
          <w:b w:val="1"/>
          <w:color w:val="4f81bd"/>
          <w:sz w:val="28"/>
          <w:szCs w:val="28"/>
        </w:rPr>
      </w:pPr>
      <w:bookmarkStart w:colFirst="0" w:colLast="0" w:name="_8xcd083591xu" w:id="5"/>
      <w:bookmarkEnd w:id="5"/>
      <w:r w:rsidDel="00000000" w:rsidR="00000000" w:rsidRPr="00000000">
        <w:rPr>
          <w:rFonts w:ascii="Calibri" w:cs="Calibri" w:eastAsia="Calibri" w:hAnsi="Calibri"/>
          <w:b w:val="1"/>
          <w:color w:val="4f81bd"/>
          <w:sz w:val="28"/>
          <w:szCs w:val="28"/>
          <w:rtl w:val="0"/>
        </w:rPr>
        <w:t xml:space="preserve">Dimensions, Courses, and Requirements</w:t>
      </w:r>
    </w:p>
    <w:p w:rsidR="00000000" w:rsidDel="00000000" w:rsidP="00000000" w:rsidRDefault="00000000" w:rsidRPr="00000000" w14:paraId="00000007">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Two courses must be taken from each of the following three dimensions, Cultural/Societal, Sustainable Development, and Innovation and Change. One course must be chosen from the Experiential Learning Dimension. Four of the seven courses must be upper division. No more than three courses can come from a student’s major. Courses marked with an asterisk (*) must receive prior approval from the program director. The approval decision will be determined based on the relevance of the course topic, research project, or fellowship. Students should check for any prerequisites before selecting a course to fulfill a requirement for the minor. </w:t>
      </w:r>
    </w:p>
    <w:p w:rsidR="00000000" w:rsidDel="00000000" w:rsidP="00000000" w:rsidRDefault="00000000" w:rsidRPr="00000000" w14:paraId="00000008">
      <w:pPr>
        <w:pageBreakBefore w:val="0"/>
        <w:ind w:left="-1350" w:righ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ind w:left="-1350" w:righ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Cultural/Societal Dimension (two courses)</w:t>
      </w:r>
    </w:p>
    <w:p w:rsidR="00000000" w:rsidDel="00000000" w:rsidP="00000000" w:rsidRDefault="00000000" w:rsidRPr="00000000" w14:paraId="0000000A">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5 Popular Culture and Bioanthropology</w:t>
      </w:r>
    </w:p>
    <w:p w:rsidR="00000000" w:rsidDel="00000000" w:rsidP="00000000" w:rsidRDefault="00000000" w:rsidRPr="00000000" w14:paraId="0000000B">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50/ENVS 50/POLI 50 World Geography</w:t>
      </w:r>
    </w:p>
    <w:p w:rsidR="00000000" w:rsidDel="00000000" w:rsidP="00000000" w:rsidRDefault="00000000" w:rsidRPr="00000000" w14:paraId="0000000C">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140/ENVS 136  Food, Culture, and the Environment</w:t>
      </w:r>
    </w:p>
    <w:p w:rsidR="00000000" w:rsidDel="00000000" w:rsidP="00000000" w:rsidRDefault="00000000" w:rsidRPr="00000000" w14:paraId="0000000D">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BIOL 105/PHSC 105 Human Nutrition and Metabolism</w:t>
      </w:r>
    </w:p>
    <w:p w:rsidR="00000000" w:rsidDel="00000000" w:rsidP="00000000" w:rsidRDefault="00000000" w:rsidRPr="00000000" w14:paraId="0000000E">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BIOL 106/PHSC 124 Health Consequences of a Western Lifestyle</w:t>
      </w:r>
    </w:p>
    <w:p w:rsidR="00000000" w:rsidDel="00000000" w:rsidP="00000000" w:rsidRDefault="00000000" w:rsidRPr="00000000" w14:paraId="0000000F">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79 Environmental Thought</w:t>
      </w:r>
    </w:p>
    <w:p w:rsidR="00000000" w:rsidDel="00000000" w:rsidP="00000000" w:rsidRDefault="00000000" w:rsidRPr="00000000" w14:paraId="00000010">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185 Garbology</w:t>
      </w:r>
    </w:p>
    <w:p w:rsidR="00000000" w:rsidDel="00000000" w:rsidP="00000000" w:rsidRDefault="00000000" w:rsidRPr="00000000" w14:paraId="00000011">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ITAL 101 Italian Food Culture</w:t>
      </w:r>
    </w:p>
    <w:p w:rsidR="00000000" w:rsidDel="00000000" w:rsidP="00000000" w:rsidRDefault="00000000" w:rsidRPr="00000000" w14:paraId="00000012">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SOCI 12A Cultures &amp; Ideas II: The Human Condition</w:t>
      </w:r>
    </w:p>
    <w:p w:rsidR="00000000" w:rsidDel="00000000" w:rsidP="00000000" w:rsidRDefault="00000000" w:rsidRPr="00000000" w14:paraId="00000013">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SOCI 132 Inequality and the American Dream</w:t>
      </w:r>
    </w:p>
    <w:p w:rsidR="00000000" w:rsidDel="00000000" w:rsidP="00000000" w:rsidRDefault="00000000" w:rsidRPr="00000000" w14:paraId="00000014">
      <w:pPr>
        <w:pageBreakBefore w:val="0"/>
        <w:spacing w:line="240" w:lineRule="auto"/>
        <w:ind w:left="-1350" w:righ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Sustainable Development Dimension (two courses)</w:t>
      </w:r>
      <w:r w:rsidDel="00000000" w:rsidR="00000000" w:rsidRPr="00000000">
        <w:rPr>
          <w:rtl w:val="0"/>
        </w:rPr>
      </w:r>
    </w:p>
    <w:p w:rsidR="00000000" w:rsidDel="00000000" w:rsidP="00000000" w:rsidRDefault="00000000" w:rsidRPr="00000000" w14:paraId="00000016">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133 Human Nutrition and Culture</w:t>
      </w:r>
    </w:p>
    <w:p w:rsidR="00000000" w:rsidDel="00000000" w:rsidP="00000000" w:rsidRDefault="00000000" w:rsidRPr="00000000" w14:paraId="00000017">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138 The Biology of Poverty</w:t>
      </w:r>
    </w:p>
    <w:p w:rsidR="00000000" w:rsidDel="00000000" w:rsidP="00000000" w:rsidRDefault="00000000" w:rsidRPr="00000000" w14:paraId="00000018">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132 Agroecology L&amp;L</w:t>
      </w:r>
    </w:p>
    <w:p w:rsidR="00000000" w:rsidDel="00000000" w:rsidP="00000000" w:rsidRDefault="00000000" w:rsidRPr="00000000" w14:paraId="00000019">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150 Feeding the World</w:t>
      </w:r>
    </w:p>
    <w:p w:rsidR="00000000" w:rsidDel="00000000" w:rsidP="00000000" w:rsidRDefault="00000000" w:rsidRPr="00000000" w14:paraId="0000001A">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CENG 124/ENVS 124 Water Law and Policy</w:t>
      </w:r>
    </w:p>
    <w:p w:rsidR="00000000" w:rsidDel="00000000" w:rsidP="00000000" w:rsidRDefault="00000000" w:rsidRPr="00000000" w14:paraId="0000001B">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ECON 135 Gender Issues in the Developing World</w:t>
      </w:r>
    </w:p>
    <w:p w:rsidR="00000000" w:rsidDel="00000000" w:rsidP="00000000" w:rsidRDefault="00000000" w:rsidRPr="00000000" w14:paraId="0000001C">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22  Introduction to Environmental Studies</w:t>
      </w:r>
    </w:p>
    <w:p w:rsidR="00000000" w:rsidDel="00000000" w:rsidP="00000000" w:rsidRDefault="00000000" w:rsidRPr="00000000" w14:paraId="0000001D">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146 Agriculture, Environment, and Development: Latin America</w:t>
      </w:r>
    </w:p>
    <w:p w:rsidR="00000000" w:rsidDel="00000000" w:rsidP="00000000" w:rsidRDefault="00000000" w:rsidRPr="00000000" w14:paraId="0000001E">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147 International Environment and Development</w:t>
      </w:r>
    </w:p>
    <w:p w:rsidR="00000000" w:rsidDel="00000000" w:rsidP="00000000" w:rsidRDefault="00000000" w:rsidRPr="00000000" w14:paraId="0000001F">
      <w:pPr>
        <w:pageBreakBefore w:val="0"/>
        <w:spacing w:line="240" w:lineRule="auto"/>
        <w:ind w:left="-1350" w:right="-1440" w:firstLine="0"/>
        <w:rPr>
          <w:ins w:author="Erika French-Arnold" w:id="0" w:date="2022-04-04T18:24:09Z"/>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149 African Environment and Development</w:t>
      </w:r>
      <w:ins w:author="Erika French-Arnold" w:id="0" w:date="2022-04-04T18:24:09Z">
        <w:r w:rsidDel="00000000" w:rsidR="00000000" w:rsidRPr="00000000">
          <w:rPr>
            <w:rtl w:val="0"/>
          </w:rPr>
        </w:r>
      </w:ins>
    </w:p>
    <w:p w:rsidR="00000000" w:rsidDel="00000000" w:rsidP="00000000" w:rsidRDefault="00000000" w:rsidRPr="00000000" w14:paraId="00000020">
      <w:pPr>
        <w:pageBreakBefore w:val="0"/>
        <w:spacing w:line="240" w:lineRule="auto"/>
        <w:ind w:left="-1350" w:right="-1440" w:firstLine="0"/>
        <w:rPr>
          <w:rFonts w:ascii="Cambria" w:cs="Cambria" w:eastAsia="Cambria" w:hAnsi="Cambria"/>
          <w:sz w:val="24"/>
          <w:szCs w:val="24"/>
        </w:rPr>
      </w:pPr>
      <w:ins w:author="Erika French-Arnold" w:id="0" w:date="2022-04-04T18:24:09Z">
        <w:r w:rsidDel="00000000" w:rsidR="00000000" w:rsidRPr="00000000">
          <w:rPr>
            <w:rFonts w:ascii="Cambria" w:cs="Cambria" w:eastAsia="Cambria" w:hAnsi="Cambria"/>
            <w:sz w:val="24"/>
            <w:szCs w:val="24"/>
            <w:rtl w:val="0"/>
          </w:rPr>
          <w:t xml:space="preserve">MGMT 110: Global Microfinance for Entrepreneurial Development </w:t>
        </w:r>
      </w:ins>
      <w:r w:rsidDel="00000000" w:rsidR="00000000" w:rsidRPr="00000000">
        <w:rPr>
          <w:rtl w:val="0"/>
        </w:rPr>
      </w:r>
    </w:p>
    <w:p w:rsidR="00000000" w:rsidDel="00000000" w:rsidP="00000000" w:rsidRDefault="00000000" w:rsidRPr="00000000" w14:paraId="00000021">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PHSC 1 Introduction to Public Health</w:t>
      </w:r>
    </w:p>
    <w:p w:rsidR="00000000" w:rsidDel="00000000" w:rsidP="00000000" w:rsidRDefault="00000000" w:rsidRPr="00000000" w14:paraId="00000022">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 123 Global Environmental Politics</w:t>
      </w:r>
    </w:p>
    <w:p w:rsidR="00000000" w:rsidDel="00000000" w:rsidP="00000000" w:rsidRDefault="00000000" w:rsidRPr="00000000" w14:paraId="00000023">
      <w:pPr>
        <w:pageBreakBefore w:val="0"/>
        <w:spacing w:line="240" w:lineRule="auto"/>
        <w:ind w:left="-1350" w:righ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pageBreakBefore w:val="0"/>
        <w:spacing w:line="240" w:lineRule="auto"/>
        <w:ind w:left="-1350" w:righ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Innovation and Change Dimension (two courses)</w:t>
      </w:r>
    </w:p>
    <w:p w:rsidR="00000000" w:rsidDel="00000000" w:rsidP="00000000" w:rsidRDefault="00000000" w:rsidRPr="00000000" w14:paraId="00000025">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 137 Evolutionary Medicine</w:t>
      </w:r>
    </w:p>
    <w:p w:rsidR="00000000" w:rsidDel="00000000" w:rsidP="00000000" w:rsidRDefault="00000000" w:rsidRPr="00000000" w14:paraId="00000026">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BIOL 18* Exploring Biotechnology L&amp;L</w:t>
      </w:r>
    </w:p>
    <w:p w:rsidR="00000000" w:rsidDel="00000000" w:rsidP="00000000" w:rsidRDefault="00000000" w:rsidRPr="00000000" w14:paraId="00000027">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ECON 101/MGMT 173 Resources, Food and the Environment</w:t>
      </w:r>
    </w:p>
    <w:p w:rsidR="00000000" w:rsidDel="00000000" w:rsidP="00000000" w:rsidRDefault="00000000" w:rsidRPr="00000000" w14:paraId="00000028">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ECON 134 African Economic Development</w:t>
      </w:r>
    </w:p>
    <w:p w:rsidR="00000000" w:rsidDel="00000000" w:rsidP="00000000" w:rsidRDefault="00000000" w:rsidRPr="00000000" w14:paraId="00000029">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ENGR 161/MGMT 177 Cultures of Innovation</w:t>
      </w:r>
    </w:p>
    <w:p w:rsidR="00000000" w:rsidDel="00000000" w:rsidP="00000000" w:rsidRDefault="00000000" w:rsidRPr="00000000" w14:paraId="0000002A">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155 Environmental and Food Justice</w:t>
      </w:r>
    </w:p>
    <w:p w:rsidR="00000000" w:rsidDel="00000000" w:rsidP="00000000" w:rsidRDefault="00000000" w:rsidRPr="00000000" w14:paraId="0000002B">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MGMT 40 Foundational Knowledge of Managing for Sustainability </w:t>
      </w:r>
    </w:p>
    <w:p w:rsidR="00000000" w:rsidDel="00000000" w:rsidP="00000000" w:rsidRDefault="00000000" w:rsidRPr="00000000" w14:paraId="0000002C">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MGMT 42 Managing from the Triple Bottom Line</w:t>
      </w:r>
    </w:p>
    <w:p w:rsidR="00000000" w:rsidDel="00000000" w:rsidP="00000000" w:rsidRDefault="00000000" w:rsidRPr="00000000" w14:paraId="0000002D">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MGMT 172 Social Entrepreneurship</w:t>
      </w:r>
    </w:p>
    <w:p w:rsidR="00000000" w:rsidDel="00000000" w:rsidP="00000000" w:rsidRDefault="00000000" w:rsidRPr="00000000" w14:paraId="0000002E">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MGMT 176 Sustainable Food Systems</w:t>
      </w:r>
    </w:p>
    <w:p w:rsidR="00000000" w:rsidDel="00000000" w:rsidP="00000000" w:rsidRDefault="00000000" w:rsidRPr="00000000" w14:paraId="0000002F">
      <w:pPr>
        <w:pageBreakBefore w:val="0"/>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MKTG 187 Innovation and New Product Marketing</w:t>
      </w:r>
    </w:p>
    <w:p w:rsidR="00000000" w:rsidDel="00000000" w:rsidP="00000000" w:rsidRDefault="00000000" w:rsidRPr="00000000" w14:paraId="00000030">
      <w:pPr>
        <w:pageBreakBefore w:val="0"/>
        <w:spacing w:line="240" w:lineRule="auto"/>
        <w:ind w:left="-1350" w:right="-144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SOCI 60/130 Introduction to Social Entrepreneurship</w:t>
      </w:r>
      <w:r w:rsidDel="00000000" w:rsidR="00000000" w:rsidRPr="00000000">
        <w:rPr>
          <w:rtl w:val="0"/>
        </w:rPr>
      </w:r>
    </w:p>
    <w:bookmarkStart w:colFirst="0" w:colLast="0" w:name="crg4d1ooczv" w:id="6"/>
    <w:bookmarkEnd w:id="6"/>
    <w:p w:rsidR="00000000" w:rsidDel="00000000" w:rsidP="00000000" w:rsidRDefault="00000000" w:rsidRPr="00000000" w14:paraId="00000031">
      <w:pPr>
        <w:pStyle w:val="Heading2"/>
        <w:pageBreakBefore w:val="0"/>
        <w:ind w:left="-1350" w:right="-1440" w:firstLine="0"/>
        <w:rPr>
          <w:rFonts w:ascii="Calibri" w:cs="Calibri" w:eastAsia="Calibri" w:hAnsi="Calibri"/>
          <w:b w:val="1"/>
          <w:color w:val="4f81bd"/>
          <w:sz w:val="28"/>
          <w:szCs w:val="28"/>
        </w:rPr>
      </w:pPr>
      <w:bookmarkStart w:colFirst="0" w:colLast="0" w:name="_3vg97ocr36n9" w:id="7"/>
      <w:bookmarkEnd w:id="7"/>
      <w:r w:rsidDel="00000000" w:rsidR="00000000" w:rsidRPr="00000000">
        <w:rPr>
          <w:rFonts w:ascii="Calibri" w:cs="Calibri" w:eastAsia="Calibri" w:hAnsi="Calibri"/>
          <w:b w:val="1"/>
          <w:color w:val="4f81bd"/>
          <w:sz w:val="28"/>
          <w:szCs w:val="28"/>
          <w:rtl w:val="0"/>
        </w:rPr>
        <w:t xml:space="preserve">Experiential Learning Dimension</w:t>
      </w:r>
      <w:r w:rsidDel="00000000" w:rsidR="00000000" w:rsidRPr="00000000">
        <w:rPr>
          <w:rtl w:val="0"/>
        </w:rPr>
      </w:r>
    </w:p>
    <w:p w:rsidR="00000000" w:rsidDel="00000000" w:rsidP="00000000" w:rsidRDefault="00000000" w:rsidRPr="00000000" w14:paraId="00000032">
      <w:pPr>
        <w:pageBreakBefore w:val="0"/>
        <w:spacing w:after="200"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must choose one course from the following list. Additional courses may be approved as satisfying the Experiential Learning Dimension providing 1) the course is a credit-bearing course related to sustainable food systems; and 2) a grade is earned for the course. Some examples include, a food-focused internship or research project, a senior design project, or a food-related study abroad course. Miller Center Fellows, Global Fellows, and students participating in an immersion with a food-emphasis may use these programs/courses to meet the minor’s experiential requirement with prior approval.</w:t>
      </w:r>
    </w:p>
    <w:p w:rsidR="00000000" w:rsidDel="00000000" w:rsidP="00000000" w:rsidRDefault="00000000" w:rsidRPr="00000000" w14:paraId="00000033">
      <w:pPr>
        <w:pageBreakBefore w:val="0"/>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132* CLASP (Contemplative Leadership and Sustainability Program)</w:t>
      </w:r>
    </w:p>
    <w:p w:rsidR="00000000" w:rsidDel="00000000" w:rsidP="00000000" w:rsidRDefault="00000000" w:rsidRPr="00000000" w14:paraId="00000034">
      <w:pPr>
        <w:pageBreakBefore w:val="0"/>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151 A&amp;B Food, Hunger, Poverty and Environment Immersion</w:t>
      </w:r>
    </w:p>
    <w:p w:rsidR="00000000" w:rsidDel="00000000" w:rsidP="00000000" w:rsidRDefault="00000000" w:rsidRPr="00000000" w14:paraId="00000035">
      <w:pPr>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183 A, B, &amp; C LSB Community Fellows Seminar</w:t>
      </w:r>
      <w:r w:rsidDel="00000000" w:rsidR="00000000" w:rsidRPr="00000000">
        <w:rPr>
          <w:rtl w:val="0"/>
        </w:rPr>
      </w:r>
    </w:p>
    <w:p w:rsidR="00000000" w:rsidDel="00000000" w:rsidP="00000000" w:rsidRDefault="00000000" w:rsidRPr="00000000" w14:paraId="00000036">
      <w:pPr>
        <w:pageBreakBefore w:val="0"/>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188* Field Studies: NPI Small Business Improvement Project</w:t>
      </w:r>
    </w:p>
    <w:p w:rsidR="00000000" w:rsidDel="00000000" w:rsidP="00000000" w:rsidRDefault="00000000" w:rsidRPr="00000000" w14:paraId="00000037">
      <w:pPr>
        <w:pageBreakBefore w:val="0"/>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BUSN 195* A&amp;B The Global Fellow Experience</w:t>
      </w:r>
    </w:p>
    <w:p w:rsidR="00000000" w:rsidDel="00000000" w:rsidP="00000000" w:rsidRDefault="00000000" w:rsidRPr="00000000" w14:paraId="00000038">
      <w:pPr>
        <w:pageBreakBefore w:val="0"/>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ELSJ 134/135* Participation in the Miller Center Fellowship</w:t>
      </w:r>
    </w:p>
    <w:p w:rsidR="00000000" w:rsidDel="00000000" w:rsidP="00000000" w:rsidRDefault="00000000" w:rsidRPr="00000000" w14:paraId="00000039">
      <w:pPr>
        <w:pageBreakBefore w:val="0"/>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95* Sustainability 101</w:t>
      </w:r>
    </w:p>
    <w:p w:rsidR="00000000" w:rsidDel="00000000" w:rsidP="00000000" w:rsidRDefault="00000000" w:rsidRPr="00000000" w14:paraId="0000003A">
      <w:pPr>
        <w:pageBreakBefore w:val="0"/>
        <w:tabs>
          <w:tab w:val="left" w:pos="2520"/>
        </w:tabs>
        <w:spacing w:line="240" w:lineRule="auto"/>
        <w:ind w:left="-1350" w:righ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ENVS 191 Urban Agriculture Practicum</w:t>
      </w:r>
    </w:p>
    <w:p w:rsidR="00000000" w:rsidDel="00000000" w:rsidP="00000000" w:rsidRDefault="00000000" w:rsidRPr="00000000" w14:paraId="0000003B">
      <w:pPr>
        <w:pageBreakBefore w:val="0"/>
        <w:tabs>
          <w:tab w:val="left" w:pos="2520"/>
        </w:tabs>
        <w:spacing w:line="240" w:lineRule="auto"/>
        <w:ind w:left="-1350" w:right="-1440" w:firstLine="0"/>
        <w:rPr/>
      </w:pPr>
      <w:r w:rsidDel="00000000" w:rsidR="00000000" w:rsidRPr="00000000">
        <w:rPr>
          <w:rFonts w:ascii="Cambria" w:cs="Cambria" w:eastAsia="Cambria" w:hAnsi="Cambria"/>
          <w:sz w:val="24"/>
          <w:szCs w:val="24"/>
          <w:rtl w:val="0"/>
        </w:rPr>
        <w:t xml:space="preserve">ENVS 195* SLURP (Sustainable Living Undergraduate Research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